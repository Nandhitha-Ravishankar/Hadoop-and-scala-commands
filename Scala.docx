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44DD" w14:textId="77777777" w:rsidR="006C19B4" w:rsidRDefault="006C19B4" w:rsidP="5F20B90C">
      <w:pPr>
        <w:spacing w:line="257" w:lineRule="auto"/>
        <w:rPr>
          <w:ins w:id="0" w:author="P Sadhana" w:date="2022-05-12T13:39:00Z"/>
          <w:rFonts w:ascii="Calibri" w:eastAsia="Calibri" w:hAnsi="Calibri" w:cs="Calibri"/>
        </w:rPr>
      </w:pPr>
    </w:p>
    <w:p w14:paraId="3A67BDF3" w14:textId="7689B149" w:rsidR="006C0785" w:rsidRDefault="5F20B90C" w:rsidP="5F20B90C">
      <w:pPr>
        <w:spacing w:line="257" w:lineRule="auto"/>
      </w:pPr>
      <w:r w:rsidRPr="5F20B90C">
        <w:rPr>
          <w:rFonts w:ascii="Calibri" w:eastAsia="Calibri" w:hAnsi="Calibri" w:cs="Calibri"/>
        </w:rPr>
        <w:t>Commands – b</w:t>
      </w:r>
      <w:r w:rsidR="009D46EB">
        <w:rPr>
          <w:rFonts w:ascii="Calibri" w:eastAsia="Calibri" w:hAnsi="Calibri" w:cs="Calibri"/>
        </w:rPr>
        <w:t>l</w:t>
      </w:r>
      <w:r w:rsidRPr="5F20B90C">
        <w:rPr>
          <w:rFonts w:ascii="Calibri" w:eastAsia="Calibri" w:hAnsi="Calibri" w:cs="Calibri"/>
        </w:rPr>
        <w:t>ack</w:t>
      </w:r>
    </w:p>
    <w:p w14:paraId="42863546" w14:textId="5E751194" w:rsidR="006C0785" w:rsidRDefault="5F20B90C" w:rsidP="5F20B90C">
      <w:pPr>
        <w:spacing w:line="257" w:lineRule="auto"/>
      </w:pPr>
      <w:r w:rsidRPr="5F20B90C">
        <w:rPr>
          <w:rFonts w:ascii="Calibri" w:eastAsia="Calibri" w:hAnsi="Calibri" w:cs="Calibri"/>
        </w:rPr>
        <w:t>Terminal – green</w:t>
      </w:r>
    </w:p>
    <w:p w14:paraId="05EF3BB1" w14:textId="277C262D" w:rsidR="006C0785" w:rsidRDefault="5F20B90C" w:rsidP="5F20B90C">
      <w:pPr>
        <w:spacing w:line="257" w:lineRule="auto"/>
      </w:pPr>
      <w:r w:rsidRPr="5F20B90C">
        <w:rPr>
          <w:rFonts w:ascii="Calibri" w:eastAsia="Calibri" w:hAnsi="Calibri" w:cs="Calibri"/>
        </w:rPr>
        <w:t>Comments – red</w:t>
      </w:r>
    </w:p>
    <w:p w14:paraId="65F94CE9" w14:textId="595CCAE8" w:rsidR="006C0785" w:rsidRDefault="5F20B90C" w:rsidP="5F20B90C">
      <w:pPr>
        <w:spacing w:line="257" w:lineRule="auto"/>
        <w:rPr>
          <w:rFonts w:ascii="Calibri" w:eastAsia="Calibri" w:hAnsi="Calibri" w:cs="Calibri"/>
        </w:rPr>
      </w:pPr>
      <w:r w:rsidRPr="5F20B90C">
        <w:rPr>
          <w:rFonts w:ascii="Calibri" w:eastAsia="Calibri" w:hAnsi="Calibri" w:cs="Calibri"/>
        </w:rPr>
        <w:t xml:space="preserve">Output </w:t>
      </w:r>
      <w:r w:rsidR="00A5345B">
        <w:rPr>
          <w:rFonts w:ascii="Calibri" w:eastAsia="Calibri" w:hAnsi="Calibri" w:cs="Calibri"/>
        </w:rPr>
        <w:t>–</w:t>
      </w:r>
      <w:r w:rsidRPr="5F20B90C">
        <w:rPr>
          <w:rFonts w:ascii="Calibri" w:eastAsia="Calibri" w:hAnsi="Calibri" w:cs="Calibri"/>
        </w:rPr>
        <w:t xml:space="preserve"> blue</w:t>
      </w:r>
    </w:p>
    <w:p w14:paraId="7EA84B0B" w14:textId="3C868D5D" w:rsidR="00A51A55" w:rsidRPr="003F2059" w:rsidRDefault="00A5345B" w:rsidP="5F20B90C">
      <w:pPr>
        <w:spacing w:line="257" w:lineRule="auto"/>
      </w:pPr>
      <w:r>
        <w:rPr>
          <w:rFonts w:ascii="Calibri" w:eastAsia="Calibri" w:hAnsi="Calibri" w:cs="Calibri"/>
        </w:rPr>
        <w:t xml:space="preserve">Notes </w:t>
      </w:r>
      <w:r w:rsidRPr="3B2DCEFC">
        <w:rPr>
          <w:rFonts w:ascii="Calibri" w:eastAsia="Calibri" w:hAnsi="Calibri" w:cs="Calibri"/>
        </w:rPr>
        <w:t>–</w:t>
      </w:r>
      <w:r>
        <w:rPr>
          <w:rFonts w:ascii="Calibri" w:eastAsia="Calibri" w:hAnsi="Calibri" w:cs="Calibri"/>
        </w:rPr>
        <w:t xml:space="preserve"> Orange</w:t>
      </w:r>
    </w:p>
    <w:p w14:paraId="51E0A680"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341F61D0"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798B35EA"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5BB887CC"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653AD061"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1BAB955A"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6D43DF0B"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61CCE8B9"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29BF3667"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5E89B651"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78DF44C3" w14:textId="77777777" w:rsidR="00653E33" w:rsidRDefault="00653E33" w:rsidP="002954A0">
      <w:pPr>
        <w:spacing w:line="257" w:lineRule="auto"/>
        <w:jc w:val="center"/>
        <w:rPr>
          <w:rFonts w:ascii="Calibri" w:eastAsia="Calibri" w:hAnsi="Calibri" w:cs="Calibri"/>
          <w:b/>
          <w:bCs/>
          <w:color w:val="A6A6A6" w:themeColor="background1" w:themeShade="A6"/>
          <w:sz w:val="48"/>
          <w:szCs w:val="48"/>
          <w:u w:val="single"/>
        </w:rPr>
      </w:pPr>
    </w:p>
    <w:p w14:paraId="7BB8AE33" w14:textId="77777777" w:rsidR="003F2059" w:rsidRDefault="003F2059" w:rsidP="002954A0">
      <w:pPr>
        <w:spacing w:line="257" w:lineRule="auto"/>
        <w:jc w:val="center"/>
        <w:rPr>
          <w:rFonts w:ascii="Calibri" w:eastAsia="Calibri" w:hAnsi="Calibri" w:cs="Calibri"/>
          <w:b/>
          <w:bCs/>
          <w:color w:val="A6A6A6" w:themeColor="background1" w:themeShade="A6"/>
          <w:sz w:val="48"/>
          <w:szCs w:val="48"/>
          <w:u w:val="single"/>
        </w:rPr>
      </w:pPr>
    </w:p>
    <w:p w14:paraId="504BEB8B" w14:textId="77777777" w:rsidR="003F2059" w:rsidRDefault="003F2059" w:rsidP="002954A0">
      <w:pPr>
        <w:spacing w:line="257" w:lineRule="auto"/>
        <w:jc w:val="center"/>
        <w:rPr>
          <w:rFonts w:ascii="Calibri" w:eastAsia="Calibri" w:hAnsi="Calibri" w:cs="Calibri"/>
          <w:b/>
          <w:bCs/>
          <w:color w:val="A6A6A6" w:themeColor="background1" w:themeShade="A6"/>
          <w:sz w:val="48"/>
          <w:szCs w:val="48"/>
          <w:u w:val="single"/>
        </w:rPr>
      </w:pPr>
    </w:p>
    <w:p w14:paraId="54570FFA" w14:textId="746C46A6" w:rsidR="002954A0" w:rsidRPr="002954A0" w:rsidRDefault="002954A0" w:rsidP="002954A0">
      <w:pPr>
        <w:spacing w:line="257" w:lineRule="auto"/>
        <w:jc w:val="center"/>
        <w:rPr>
          <w:b/>
          <w:bCs/>
          <w:color w:val="A6A6A6" w:themeColor="background1" w:themeShade="A6"/>
          <w:sz w:val="48"/>
          <w:szCs w:val="48"/>
          <w:u w:val="single"/>
        </w:rPr>
      </w:pPr>
      <w:r w:rsidRPr="002954A0">
        <w:rPr>
          <w:rFonts w:ascii="Calibri" w:eastAsia="Calibri" w:hAnsi="Calibri" w:cs="Calibri"/>
          <w:b/>
          <w:bCs/>
          <w:color w:val="A6A6A6" w:themeColor="background1" w:themeShade="A6"/>
          <w:sz w:val="48"/>
          <w:szCs w:val="48"/>
          <w:u w:val="single"/>
        </w:rPr>
        <w:lastRenderedPageBreak/>
        <w:t>07-04-2022</w:t>
      </w:r>
    </w:p>
    <w:p w14:paraId="23F9FD2A" w14:textId="3AAC88F5" w:rsidR="006C0785" w:rsidRDefault="5F20B90C" w:rsidP="5F20B90C">
      <w:pPr>
        <w:spacing w:line="257" w:lineRule="auto"/>
      </w:pPr>
      <w:r w:rsidRPr="5F20B90C">
        <w:rPr>
          <w:rFonts w:ascii="Calibri" w:eastAsia="Calibri" w:hAnsi="Calibri" w:cs="Calibri"/>
        </w:rPr>
        <w:t xml:space="preserve">scala </w:t>
      </w:r>
      <w:r w:rsidRPr="5F20B90C">
        <w:rPr>
          <w:rFonts w:ascii="Calibri" w:eastAsia="Calibri" w:hAnsi="Calibri" w:cs="Calibri"/>
          <w:color w:val="FF0000"/>
        </w:rPr>
        <w:t>(open the scala shell)</w:t>
      </w:r>
    </w:p>
    <w:p w14:paraId="0BEDF6E3" w14:textId="6E7593CE" w:rsidR="006C0785" w:rsidRDefault="5F20B90C" w:rsidP="5F20B90C">
      <w:pPr>
        <w:spacing w:line="257" w:lineRule="auto"/>
      </w:pPr>
      <w:r w:rsidRPr="5F20B90C">
        <w:rPr>
          <w:rFonts w:ascii="Calibri" w:eastAsia="Calibri" w:hAnsi="Calibri" w:cs="Calibri"/>
          <w:color w:val="4472C4" w:themeColor="accent1"/>
        </w:rPr>
        <w:t>scala&gt;</w:t>
      </w:r>
    </w:p>
    <w:p w14:paraId="219349A2" w14:textId="2D6B4734"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 xml:space="preserve">:q </w:t>
      </w:r>
      <w:r w:rsidRPr="5F20B90C">
        <w:rPr>
          <w:rFonts w:ascii="Calibri" w:eastAsia="Calibri" w:hAnsi="Calibri" w:cs="Calibri"/>
          <w:color w:val="FF0000"/>
        </w:rPr>
        <w:t>(close the shell)</w:t>
      </w:r>
    </w:p>
    <w:p w14:paraId="54E180CF" w14:textId="230B85E3"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 xml:space="preserve">val a = </w:t>
      </w:r>
      <w:r w:rsidRPr="5F20B90C">
        <w:rPr>
          <w:rFonts w:ascii="Calibri" w:eastAsia="Calibri" w:hAnsi="Calibri" w:cs="Calibri"/>
          <w:color w:val="FF0000"/>
        </w:rPr>
        <w:t>100 (No need to specify datatype) (val says that a is constant and cannot be reassigned)</w:t>
      </w:r>
    </w:p>
    <w:p w14:paraId="3AEB3226" w14:textId="4EB97342" w:rsidR="006C0785" w:rsidRDefault="5F20B90C" w:rsidP="5F20B90C">
      <w:pPr>
        <w:spacing w:line="257" w:lineRule="auto"/>
      </w:pPr>
      <w:r w:rsidRPr="5F20B90C">
        <w:rPr>
          <w:rFonts w:ascii="Calibri" w:eastAsia="Calibri" w:hAnsi="Calibri" w:cs="Calibri"/>
          <w:color w:val="4472C4" w:themeColor="accent1"/>
        </w:rPr>
        <w:t>a: Int = 100</w:t>
      </w:r>
    </w:p>
    <w:p w14:paraId="73B86EC2" w14:textId="1518DB66"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a = 200</w:t>
      </w:r>
    </w:p>
    <w:p w14:paraId="19E41B8C" w14:textId="2B7DECB5" w:rsidR="006C0785" w:rsidRDefault="5F20B90C" w:rsidP="5F20B90C">
      <w:pPr>
        <w:spacing w:line="257" w:lineRule="auto"/>
      </w:pPr>
      <w:r w:rsidRPr="5F20B90C">
        <w:rPr>
          <w:rFonts w:ascii="Calibri" w:eastAsia="Calibri" w:hAnsi="Calibri" w:cs="Calibri"/>
          <w:color w:val="4472C4" w:themeColor="accent1"/>
        </w:rPr>
        <w:t>&lt;console&gt; :12: error: reassignment to val</w:t>
      </w:r>
    </w:p>
    <w:p w14:paraId="5E5AF898" w14:textId="7BD77BB0" w:rsidR="006C0785" w:rsidRDefault="5F20B90C" w:rsidP="5F20B90C">
      <w:pPr>
        <w:spacing w:line="257" w:lineRule="auto"/>
      </w:pPr>
      <w:r w:rsidRPr="5F20B90C">
        <w:rPr>
          <w:rFonts w:ascii="Calibri" w:eastAsia="Calibri" w:hAnsi="Calibri" w:cs="Calibri"/>
          <w:color w:val="4472C4" w:themeColor="accent1"/>
        </w:rPr>
        <w:t>a = 200</w:t>
      </w:r>
    </w:p>
    <w:p w14:paraId="2CB84E3F" w14:textId="4C4D44BE" w:rsidR="006C0785" w:rsidRDefault="5F20B90C" w:rsidP="5F20B90C">
      <w:pPr>
        <w:spacing w:line="257" w:lineRule="auto"/>
      </w:pPr>
      <w:r w:rsidRPr="5F20B90C">
        <w:rPr>
          <w:rFonts w:ascii="Calibri" w:eastAsia="Calibri" w:hAnsi="Calibri" w:cs="Calibri"/>
          <w:color w:val="4472C4" w:themeColor="accent1"/>
        </w:rPr>
        <w:t xml:space="preserve">   ^</w:t>
      </w:r>
    </w:p>
    <w:p w14:paraId="2FDB5FE5" w14:textId="63418497"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 xml:space="preserve">var b = 100 </w:t>
      </w:r>
      <w:r w:rsidRPr="5F20B90C">
        <w:rPr>
          <w:rFonts w:ascii="Calibri" w:eastAsia="Calibri" w:hAnsi="Calibri" w:cs="Calibri"/>
          <w:color w:val="FF0000"/>
        </w:rPr>
        <w:t>(if you want to reassign, use “var”)</w:t>
      </w:r>
    </w:p>
    <w:p w14:paraId="23662CE8" w14:textId="265B3CCF" w:rsidR="006C0785" w:rsidRDefault="5F20B90C" w:rsidP="5F20B90C">
      <w:pPr>
        <w:spacing w:line="257" w:lineRule="auto"/>
      </w:pPr>
      <w:r w:rsidRPr="5F20B90C">
        <w:rPr>
          <w:rFonts w:ascii="Calibri" w:eastAsia="Calibri" w:hAnsi="Calibri" w:cs="Calibri"/>
          <w:color w:val="4472C4" w:themeColor="accent1"/>
        </w:rPr>
        <w:t>b: Int = 100</w:t>
      </w:r>
    </w:p>
    <w:p w14:paraId="75F203A7" w14:textId="3349B5AA"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b = 200</w:t>
      </w:r>
    </w:p>
    <w:p w14:paraId="1A3D5C2F" w14:textId="20A62B33" w:rsidR="006C0785" w:rsidRDefault="5F20B90C" w:rsidP="5F20B90C">
      <w:pPr>
        <w:spacing w:line="257" w:lineRule="auto"/>
      </w:pPr>
      <w:r w:rsidRPr="5F20B90C">
        <w:rPr>
          <w:rFonts w:ascii="Calibri" w:eastAsia="Calibri" w:hAnsi="Calibri" w:cs="Calibri"/>
          <w:color w:val="4472C4" w:themeColor="accent1"/>
        </w:rPr>
        <w:t>b: Int = 200</w:t>
      </w:r>
    </w:p>
    <w:p w14:paraId="6B57268E" w14:textId="6C42375A"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var str = “Amrita”</w:t>
      </w:r>
    </w:p>
    <w:p w14:paraId="05E38371" w14:textId="64588079" w:rsidR="006C0785" w:rsidRDefault="5F20B90C" w:rsidP="5F20B90C">
      <w:pPr>
        <w:spacing w:line="257" w:lineRule="auto"/>
      </w:pPr>
      <w:r w:rsidRPr="5F20B90C">
        <w:rPr>
          <w:rFonts w:ascii="Calibri" w:eastAsia="Calibri" w:hAnsi="Calibri" w:cs="Calibri"/>
          <w:color w:val="4472C4" w:themeColor="accent1"/>
        </w:rPr>
        <w:t>str: String = Amrita</w:t>
      </w:r>
    </w:p>
    <w:p w14:paraId="7756A829" w14:textId="5D3E5BD3"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var f = 3.14</w:t>
      </w:r>
    </w:p>
    <w:p w14:paraId="76FB0B89" w14:textId="12E76582" w:rsidR="006C0785" w:rsidRDefault="5F20B90C" w:rsidP="5F20B90C">
      <w:pPr>
        <w:spacing w:line="257" w:lineRule="auto"/>
      </w:pPr>
      <w:r w:rsidRPr="5F20B90C">
        <w:rPr>
          <w:rFonts w:ascii="Calibri" w:eastAsia="Calibri" w:hAnsi="Calibri" w:cs="Calibri"/>
          <w:color w:val="4472C4" w:themeColor="accent1"/>
        </w:rPr>
        <w:t>f:  Double = 3.14</w:t>
      </w:r>
    </w:p>
    <w:p w14:paraId="4F1B0192" w14:textId="38E8AEEE" w:rsidR="006C0785" w:rsidRDefault="5F20B90C" w:rsidP="5F20B90C">
      <w:pPr>
        <w:spacing w:line="257" w:lineRule="auto"/>
      </w:pPr>
      <w:r w:rsidRPr="5F20B90C">
        <w:rPr>
          <w:rFonts w:ascii="Calibri" w:eastAsia="Calibri" w:hAnsi="Calibri" w:cs="Calibri"/>
          <w:color w:val="70AD47" w:themeColor="accent6"/>
        </w:rPr>
        <w:t xml:space="preserve">scala&gt; </w:t>
      </w:r>
      <w:r w:rsidRPr="5F20B90C">
        <w:rPr>
          <w:rFonts w:ascii="Calibri" w:eastAsia="Calibri" w:hAnsi="Calibri" w:cs="Calibri"/>
        </w:rPr>
        <w:t>var ff = 3.14f</w:t>
      </w:r>
    </w:p>
    <w:p w14:paraId="59473A89" w14:textId="7E9E7FCF" w:rsidR="006C0785" w:rsidRDefault="5F20B90C" w:rsidP="5F20B90C">
      <w:pPr>
        <w:spacing w:line="257" w:lineRule="auto"/>
      </w:pPr>
      <w:r w:rsidRPr="5F20B90C">
        <w:rPr>
          <w:rFonts w:ascii="Calibri" w:eastAsia="Calibri" w:hAnsi="Calibri" w:cs="Calibri"/>
          <w:color w:val="4472C4" w:themeColor="accent1"/>
        </w:rPr>
        <w:t>ff: Float = 3.14</w:t>
      </w:r>
    </w:p>
    <w:p w14:paraId="458B57CD" w14:textId="4CE1B2D6"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car ch = ‘A’</w:t>
      </w:r>
    </w:p>
    <w:p w14:paraId="3BB787EC" w14:textId="3735F8DD" w:rsidR="006C0785" w:rsidRDefault="5F20B90C" w:rsidP="5F20B90C">
      <w:pPr>
        <w:spacing w:line="257" w:lineRule="auto"/>
      </w:pPr>
      <w:r w:rsidRPr="5F20B90C">
        <w:rPr>
          <w:rFonts w:ascii="Calibri" w:eastAsia="Calibri" w:hAnsi="Calibri" w:cs="Calibri"/>
          <w:color w:val="4472C4" w:themeColor="accent1"/>
        </w:rPr>
        <w:t>ch: Char = A</w:t>
      </w:r>
    </w:p>
    <w:p w14:paraId="4EED33A8" w14:textId="70880BB6"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 xml:space="preserve">var arr = Array(1, 2, 3, 4, 5) </w:t>
      </w:r>
    </w:p>
    <w:p w14:paraId="01E46B74" w14:textId="6C41541F" w:rsidR="006C0785" w:rsidRDefault="5F20B90C" w:rsidP="5F20B90C">
      <w:pPr>
        <w:spacing w:line="257" w:lineRule="auto"/>
      </w:pPr>
      <w:r w:rsidRPr="5F20B90C">
        <w:rPr>
          <w:rFonts w:ascii="Calibri" w:eastAsia="Calibri" w:hAnsi="Calibri" w:cs="Calibri"/>
          <w:color w:val="4472C4" w:themeColor="accent1"/>
        </w:rPr>
        <w:t>arr : Array[Int] = Array(1, 2, 3, 4, 5)</w:t>
      </w:r>
    </w:p>
    <w:p w14:paraId="5B2E9AD3" w14:textId="7375A7E1"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var arr1 = Array[Int](5)</w:t>
      </w:r>
    </w:p>
    <w:p w14:paraId="070C72AE" w14:textId="20755C80" w:rsidR="006C0785" w:rsidRDefault="5F20B90C" w:rsidP="5F20B90C">
      <w:pPr>
        <w:spacing w:line="257" w:lineRule="auto"/>
      </w:pPr>
      <w:r w:rsidRPr="5F20B90C">
        <w:rPr>
          <w:rFonts w:ascii="Calibri" w:eastAsia="Calibri" w:hAnsi="Calibri" w:cs="Calibri"/>
          <w:color w:val="4472C4" w:themeColor="accent1"/>
        </w:rPr>
        <w:t>arr1: Array[Int] = Array(0, 0, 0, 0, 0)</w:t>
      </w:r>
    </w:p>
    <w:p w14:paraId="0D0128C7" w14:textId="02FC578C"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 xml:space="preserve">arr1(0) = 100 </w:t>
      </w:r>
      <w:r w:rsidRPr="5F20B90C">
        <w:rPr>
          <w:rFonts w:ascii="Calibri" w:eastAsia="Calibri" w:hAnsi="Calibri" w:cs="Calibri"/>
          <w:color w:val="FF0000"/>
        </w:rPr>
        <w:t>(use () and not [] for the array)</w:t>
      </w:r>
    </w:p>
    <w:p w14:paraId="3CDF5201" w14:textId="01CD6DB5"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arr1(1) = 200</w:t>
      </w:r>
    </w:p>
    <w:p w14:paraId="19870958" w14:textId="48C5638E" w:rsidR="006C0785" w:rsidRDefault="5F20B90C" w:rsidP="5F20B90C">
      <w:pPr>
        <w:spacing w:line="257" w:lineRule="auto"/>
      </w:pPr>
      <w:r w:rsidRPr="5F20B90C">
        <w:rPr>
          <w:rFonts w:ascii="Calibri" w:eastAsia="Calibri" w:hAnsi="Calibri" w:cs="Calibri"/>
          <w:color w:val="70AD47" w:themeColor="accent6"/>
        </w:rPr>
        <w:lastRenderedPageBreak/>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arr1(2) = 300</w:t>
      </w:r>
    </w:p>
    <w:p w14:paraId="13F6E61E" w14:textId="4332AB7C"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arr1(3) = 400</w:t>
      </w:r>
    </w:p>
    <w:p w14:paraId="79D08F65" w14:textId="5D62CCC0"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arr1(4) = 500</w:t>
      </w:r>
    </w:p>
    <w:p w14:paraId="0F8013E5" w14:textId="216B9A9A"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for(i&lt;-0 to 4)</w:t>
      </w:r>
    </w:p>
    <w:p w14:paraId="41C7258A" w14:textId="1B092163" w:rsidR="006C0785" w:rsidRDefault="5F20B90C" w:rsidP="5F20B90C">
      <w:pPr>
        <w:spacing w:line="257" w:lineRule="auto"/>
      </w:pPr>
      <w:r w:rsidRPr="5F20B90C">
        <w:rPr>
          <w:rFonts w:ascii="Calibri" w:eastAsia="Calibri" w:hAnsi="Calibri" w:cs="Calibri"/>
        </w:rPr>
        <w:t xml:space="preserve">         | {</w:t>
      </w:r>
    </w:p>
    <w:p w14:paraId="3619FF67" w14:textId="5288FCE7" w:rsidR="006C0785" w:rsidRDefault="5F20B90C" w:rsidP="5F20B90C">
      <w:pPr>
        <w:spacing w:line="257" w:lineRule="auto"/>
      </w:pPr>
      <w:r w:rsidRPr="5F20B90C">
        <w:rPr>
          <w:rFonts w:ascii="Calibri" w:eastAsia="Calibri" w:hAnsi="Calibri" w:cs="Calibri"/>
        </w:rPr>
        <w:t xml:space="preserve">         |</w:t>
      </w:r>
      <w:r w:rsidR="00653E33">
        <w:tab/>
      </w:r>
      <w:r w:rsidR="00653E33">
        <w:tab/>
      </w:r>
      <w:r w:rsidRPr="5F20B90C">
        <w:rPr>
          <w:rFonts w:ascii="Calibri" w:eastAsia="Calibri" w:hAnsi="Calibri" w:cs="Calibri"/>
        </w:rPr>
        <w:t>println(arr1)</w:t>
      </w:r>
    </w:p>
    <w:p w14:paraId="4B4C2FFF" w14:textId="4850C408" w:rsidR="006C0785" w:rsidRDefault="5F20B90C" w:rsidP="5F20B90C">
      <w:pPr>
        <w:spacing w:line="257" w:lineRule="auto"/>
      </w:pPr>
      <w:r w:rsidRPr="5F20B90C">
        <w:rPr>
          <w:rFonts w:ascii="Calibri" w:eastAsia="Calibri" w:hAnsi="Calibri" w:cs="Calibri"/>
        </w:rPr>
        <w:t xml:space="preserve">         | }</w:t>
      </w:r>
    </w:p>
    <w:p w14:paraId="458B92EA" w14:textId="239987FD" w:rsidR="006C0785" w:rsidRDefault="5F20B90C" w:rsidP="5F20B90C">
      <w:pPr>
        <w:spacing w:line="257" w:lineRule="auto"/>
      </w:pPr>
      <w:r w:rsidRPr="5F20B90C">
        <w:rPr>
          <w:rFonts w:ascii="Calibri" w:eastAsia="Calibri" w:hAnsi="Calibri" w:cs="Calibri"/>
          <w:color w:val="4472C4" w:themeColor="accent1"/>
        </w:rPr>
        <w:t>100</w:t>
      </w:r>
    </w:p>
    <w:p w14:paraId="00F40261" w14:textId="02F4FE6F" w:rsidR="006C0785" w:rsidRDefault="5F20B90C" w:rsidP="5F20B90C">
      <w:pPr>
        <w:spacing w:line="257" w:lineRule="auto"/>
      </w:pPr>
      <w:r w:rsidRPr="5F20B90C">
        <w:rPr>
          <w:rFonts w:ascii="Calibri" w:eastAsia="Calibri" w:hAnsi="Calibri" w:cs="Calibri"/>
          <w:color w:val="4472C4" w:themeColor="accent1"/>
        </w:rPr>
        <w:t>200</w:t>
      </w:r>
    </w:p>
    <w:p w14:paraId="76D04F41" w14:textId="30418AA9" w:rsidR="006C0785" w:rsidRDefault="5F20B90C" w:rsidP="5F20B90C">
      <w:pPr>
        <w:spacing w:line="257" w:lineRule="auto"/>
      </w:pPr>
      <w:r w:rsidRPr="5F20B90C">
        <w:rPr>
          <w:rFonts w:ascii="Calibri" w:eastAsia="Calibri" w:hAnsi="Calibri" w:cs="Calibri"/>
          <w:color w:val="4472C4" w:themeColor="accent1"/>
        </w:rPr>
        <w:t>300</w:t>
      </w:r>
    </w:p>
    <w:p w14:paraId="1A143EE6" w14:textId="5A766230" w:rsidR="006C0785" w:rsidRDefault="5F20B90C" w:rsidP="5F20B90C">
      <w:pPr>
        <w:spacing w:line="257" w:lineRule="auto"/>
      </w:pPr>
      <w:r w:rsidRPr="5F20B90C">
        <w:rPr>
          <w:rFonts w:ascii="Calibri" w:eastAsia="Calibri" w:hAnsi="Calibri" w:cs="Calibri"/>
          <w:color w:val="4472C4" w:themeColor="accent1"/>
        </w:rPr>
        <w:t>400</w:t>
      </w:r>
    </w:p>
    <w:p w14:paraId="0A65CA9D" w14:textId="6C622F83" w:rsidR="006C0785" w:rsidRDefault="5F20B90C" w:rsidP="5F20B90C">
      <w:pPr>
        <w:spacing w:line="257" w:lineRule="auto"/>
      </w:pPr>
      <w:r w:rsidRPr="5F20B90C">
        <w:rPr>
          <w:rFonts w:ascii="Calibri" w:eastAsia="Calibri" w:hAnsi="Calibri" w:cs="Calibri"/>
          <w:color w:val="4472C4" w:themeColor="accent1"/>
        </w:rPr>
        <w:t>500</w:t>
      </w:r>
    </w:p>
    <w:p w14:paraId="26A2BF26" w14:textId="5E972A95"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arr1(2) = 350</w:t>
      </w:r>
    </w:p>
    <w:p w14:paraId="58EBB53C" w14:textId="645C2EA2"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for(i&lt;-0 to 4)</w:t>
      </w:r>
    </w:p>
    <w:p w14:paraId="64EA385A" w14:textId="01909CE8" w:rsidR="006C0785" w:rsidRDefault="5F20B90C" w:rsidP="5F20B90C">
      <w:pPr>
        <w:spacing w:line="257" w:lineRule="auto"/>
      </w:pPr>
      <w:r w:rsidRPr="5F20B90C">
        <w:rPr>
          <w:rFonts w:ascii="Calibri" w:eastAsia="Calibri" w:hAnsi="Calibri" w:cs="Calibri"/>
        </w:rPr>
        <w:t xml:space="preserve">         | {</w:t>
      </w:r>
    </w:p>
    <w:p w14:paraId="627A8145" w14:textId="6F2AED64" w:rsidR="006C0785" w:rsidRDefault="5F20B90C" w:rsidP="5F20B90C">
      <w:pPr>
        <w:spacing w:line="257" w:lineRule="auto"/>
      </w:pPr>
      <w:r w:rsidRPr="5F20B90C">
        <w:rPr>
          <w:rFonts w:ascii="Calibri" w:eastAsia="Calibri" w:hAnsi="Calibri" w:cs="Calibri"/>
        </w:rPr>
        <w:t xml:space="preserve">         |</w:t>
      </w:r>
      <w:r w:rsidR="00653E33">
        <w:tab/>
      </w:r>
      <w:r w:rsidR="00653E33">
        <w:tab/>
      </w:r>
      <w:r w:rsidRPr="5F20B90C">
        <w:rPr>
          <w:rFonts w:ascii="Calibri" w:eastAsia="Calibri" w:hAnsi="Calibri" w:cs="Calibri"/>
        </w:rPr>
        <w:t>println(arr1)</w:t>
      </w:r>
    </w:p>
    <w:p w14:paraId="4BF12AC8" w14:textId="17C64250" w:rsidR="006C0785" w:rsidRDefault="5F20B90C" w:rsidP="5F20B90C">
      <w:pPr>
        <w:spacing w:line="257" w:lineRule="auto"/>
      </w:pPr>
      <w:r w:rsidRPr="5F20B90C">
        <w:rPr>
          <w:rFonts w:ascii="Calibri" w:eastAsia="Calibri" w:hAnsi="Calibri" w:cs="Calibri"/>
        </w:rPr>
        <w:t xml:space="preserve">         | }</w:t>
      </w:r>
    </w:p>
    <w:p w14:paraId="13416F57" w14:textId="1019323D" w:rsidR="006C0785" w:rsidRDefault="5F20B90C" w:rsidP="5F20B90C">
      <w:pPr>
        <w:spacing w:line="257" w:lineRule="auto"/>
      </w:pPr>
      <w:r w:rsidRPr="5F20B90C">
        <w:rPr>
          <w:rFonts w:ascii="Calibri" w:eastAsia="Calibri" w:hAnsi="Calibri" w:cs="Calibri"/>
          <w:color w:val="4472C4" w:themeColor="accent1"/>
        </w:rPr>
        <w:t>100</w:t>
      </w:r>
    </w:p>
    <w:p w14:paraId="72BDC248" w14:textId="0A7D190A" w:rsidR="006C0785" w:rsidRDefault="5F20B90C" w:rsidP="5F20B90C">
      <w:pPr>
        <w:spacing w:line="257" w:lineRule="auto"/>
      </w:pPr>
      <w:r w:rsidRPr="5F20B90C">
        <w:rPr>
          <w:rFonts w:ascii="Calibri" w:eastAsia="Calibri" w:hAnsi="Calibri" w:cs="Calibri"/>
          <w:color w:val="4472C4" w:themeColor="accent1"/>
        </w:rPr>
        <w:t>200</w:t>
      </w:r>
    </w:p>
    <w:p w14:paraId="07A04497" w14:textId="6927A3C6" w:rsidR="006C0785" w:rsidRDefault="5F20B90C" w:rsidP="5F20B90C">
      <w:pPr>
        <w:spacing w:line="257" w:lineRule="auto"/>
      </w:pPr>
      <w:r w:rsidRPr="5F20B90C">
        <w:rPr>
          <w:rFonts w:ascii="Calibri" w:eastAsia="Calibri" w:hAnsi="Calibri" w:cs="Calibri"/>
          <w:color w:val="4472C4" w:themeColor="accent1"/>
        </w:rPr>
        <w:t>350</w:t>
      </w:r>
    </w:p>
    <w:p w14:paraId="1273CFF6" w14:textId="43BC4BEB" w:rsidR="006C0785" w:rsidRDefault="5F20B90C" w:rsidP="5F20B90C">
      <w:pPr>
        <w:spacing w:line="257" w:lineRule="auto"/>
      </w:pPr>
      <w:r w:rsidRPr="5F20B90C">
        <w:rPr>
          <w:rFonts w:ascii="Calibri" w:eastAsia="Calibri" w:hAnsi="Calibri" w:cs="Calibri"/>
          <w:color w:val="4472C4" w:themeColor="accent1"/>
        </w:rPr>
        <w:t>400</w:t>
      </w:r>
    </w:p>
    <w:p w14:paraId="42452F1F" w14:textId="3D28DC31" w:rsidR="006C0785" w:rsidRDefault="5F20B90C" w:rsidP="5F20B90C">
      <w:pPr>
        <w:spacing w:line="257" w:lineRule="auto"/>
      </w:pPr>
      <w:r w:rsidRPr="5F20B90C">
        <w:rPr>
          <w:rFonts w:ascii="Calibri" w:eastAsia="Calibri" w:hAnsi="Calibri" w:cs="Calibri"/>
          <w:color w:val="4472C4" w:themeColor="accent1"/>
        </w:rPr>
        <w:t>500</w:t>
      </w:r>
    </w:p>
    <w:p w14:paraId="75FD03DC" w14:textId="2BCA7BA6"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var list1 = List(100, 200, 300, 400, 500)</w:t>
      </w:r>
    </w:p>
    <w:p w14:paraId="6A990147" w14:textId="506CDD33" w:rsidR="006C0785" w:rsidRDefault="5F20B90C" w:rsidP="5F20B90C">
      <w:pPr>
        <w:spacing w:line="257" w:lineRule="auto"/>
      </w:pPr>
      <w:r w:rsidRPr="5F20B90C">
        <w:rPr>
          <w:rFonts w:ascii="Calibri" w:eastAsia="Calibri" w:hAnsi="Calibri" w:cs="Calibri"/>
          <w:color w:val="4472C4" w:themeColor="accent1"/>
        </w:rPr>
        <w:t>list1: List[Int] = List(100, 200, 300, 400, 500)</w:t>
      </w:r>
    </w:p>
    <w:p w14:paraId="10DE1EF1" w14:textId="32890082" w:rsidR="006C0785" w:rsidRDefault="5F20B90C" w:rsidP="5F20B90C">
      <w:pPr>
        <w:spacing w:line="257" w:lineRule="auto"/>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Pr="5F20B90C">
        <w:rPr>
          <w:rFonts w:ascii="Calibri" w:eastAsia="Calibri" w:hAnsi="Calibri" w:cs="Calibri"/>
        </w:rPr>
        <w:t>list1(2) = 350</w:t>
      </w:r>
    </w:p>
    <w:p w14:paraId="7AEAC70D" w14:textId="321A21ED" w:rsidR="006C0785" w:rsidRDefault="5F20B90C" w:rsidP="5F20B90C">
      <w:pPr>
        <w:spacing w:line="257" w:lineRule="auto"/>
      </w:pPr>
      <w:r w:rsidRPr="5F20B90C">
        <w:rPr>
          <w:rFonts w:ascii="Calibri" w:eastAsia="Calibri" w:hAnsi="Calibri" w:cs="Calibri"/>
          <w:color w:val="4472C4" w:themeColor="accent1"/>
        </w:rPr>
        <w:t>&lt;console&gt;:13: error: value update is not a member of List[Int]</w:t>
      </w:r>
    </w:p>
    <w:p w14:paraId="42BAE540" w14:textId="19A0B322" w:rsidR="006C0785" w:rsidRDefault="5F20B90C" w:rsidP="5F20B90C">
      <w:pPr>
        <w:spacing w:line="257" w:lineRule="auto"/>
      </w:pPr>
      <w:r w:rsidRPr="5F20B90C">
        <w:rPr>
          <w:rFonts w:ascii="Calibri" w:eastAsia="Calibri" w:hAnsi="Calibri" w:cs="Calibri"/>
          <w:color w:val="4472C4" w:themeColor="accent1"/>
        </w:rPr>
        <w:t>list1(2) = 350</w:t>
      </w:r>
    </w:p>
    <w:p w14:paraId="093D7B7B" w14:textId="3BFF78B1" w:rsidR="006C0785" w:rsidRDefault="5F20B90C" w:rsidP="5F20B90C">
      <w:pPr>
        <w:spacing w:line="257" w:lineRule="auto"/>
      </w:pPr>
      <w:r w:rsidRPr="5F20B90C">
        <w:rPr>
          <w:rFonts w:ascii="Calibri" w:eastAsia="Calibri" w:hAnsi="Calibri" w:cs="Calibri"/>
          <w:color w:val="4472C4" w:themeColor="accent1"/>
        </w:rPr>
        <w:t>^</w:t>
      </w:r>
    </w:p>
    <w:p w14:paraId="7FFC23AC" w14:textId="109391AD" w:rsidR="006C0785" w:rsidRDefault="5F20B90C" w:rsidP="5F20B90C">
      <w:pPr>
        <w:spacing w:line="257" w:lineRule="auto"/>
        <w:rPr>
          <w:rFonts w:ascii="Calibri" w:eastAsia="Calibri" w:hAnsi="Calibri" w:cs="Calibri"/>
        </w:rPr>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00A5345B">
        <w:rPr>
          <w:rFonts w:ascii="Calibri" w:eastAsia="Calibri" w:hAnsi="Calibri" w:cs="Calibri"/>
        </w:rPr>
        <w:t>gedit FILENAME.scala</w:t>
      </w:r>
      <w:r w:rsidR="000332BB">
        <w:rPr>
          <w:rFonts w:ascii="Calibri" w:eastAsia="Calibri" w:hAnsi="Calibri" w:cs="Calibri"/>
        </w:rPr>
        <w:t xml:space="preserve"> (create </w:t>
      </w:r>
      <w:r w:rsidR="000B4D2A">
        <w:rPr>
          <w:rFonts w:ascii="Calibri" w:eastAsia="Calibri" w:hAnsi="Calibri" w:cs="Calibri"/>
        </w:rPr>
        <w:t>and write the program)</w:t>
      </w:r>
    </w:p>
    <w:p w14:paraId="4BEBC8BB" w14:textId="5A2369C0" w:rsidR="000332BB" w:rsidRPr="000B4D2A" w:rsidRDefault="000332BB" w:rsidP="5F20B90C">
      <w:pPr>
        <w:spacing w:line="257" w:lineRule="auto"/>
        <w:rPr>
          <w:color w:val="FF0000"/>
        </w:rPr>
      </w:pPr>
      <w:r w:rsidRPr="000B4D2A">
        <w:rPr>
          <w:rFonts w:ascii="Calibri" w:eastAsia="Calibri" w:hAnsi="Calibri" w:cs="Calibri"/>
          <w:color w:val="FF0000"/>
        </w:rPr>
        <w:lastRenderedPageBreak/>
        <w:t>Notes opens, type program, close editor and go back to terminal</w:t>
      </w:r>
    </w:p>
    <w:p w14:paraId="7744F3DF" w14:textId="59F90D3E" w:rsidR="006C0785" w:rsidRDefault="5F20B90C" w:rsidP="5F20B90C">
      <w:pPr>
        <w:spacing w:line="257" w:lineRule="auto"/>
        <w:rPr>
          <w:rFonts w:ascii="Calibri" w:eastAsia="Calibri" w:hAnsi="Calibri" w:cs="Calibri"/>
        </w:rPr>
      </w:pPr>
      <w:r w:rsidRPr="5F20B90C">
        <w:rPr>
          <w:rFonts w:ascii="Calibri" w:eastAsia="Calibri" w:hAnsi="Calibri" w:cs="Calibri"/>
          <w:color w:val="70AD47" w:themeColor="accent6"/>
        </w:rPr>
        <w:t>scal</w:t>
      </w:r>
      <w:r w:rsidR="008A04A9">
        <w:rPr>
          <w:rFonts w:ascii="Calibri" w:eastAsia="Calibri" w:hAnsi="Calibri" w:cs="Calibri"/>
          <w:color w:val="70AD47" w:themeColor="accent6"/>
        </w:rPr>
        <w:t>a</w:t>
      </w:r>
      <w:r w:rsidRPr="5F20B90C">
        <w:rPr>
          <w:rFonts w:ascii="Calibri" w:eastAsia="Calibri" w:hAnsi="Calibri" w:cs="Calibri"/>
          <w:color w:val="70AD47" w:themeColor="accent6"/>
        </w:rPr>
        <w:t xml:space="preserve">&gt; </w:t>
      </w:r>
      <w:r w:rsidR="000332BB">
        <w:rPr>
          <w:rFonts w:ascii="Calibri" w:eastAsia="Calibri" w:hAnsi="Calibri" w:cs="Calibri"/>
        </w:rPr>
        <w:t>scala FILENAME.scala (to execute the program)</w:t>
      </w:r>
    </w:p>
    <w:p w14:paraId="19C18468" w14:textId="78F703A0" w:rsidR="00031E83" w:rsidRPr="002954A0" w:rsidRDefault="00031E83" w:rsidP="5F20B90C">
      <w:pPr>
        <w:spacing w:line="257" w:lineRule="auto"/>
        <w:rPr>
          <w:color w:val="FF0000"/>
        </w:rPr>
      </w:pPr>
      <w:r w:rsidRPr="002954A0">
        <w:rPr>
          <w:rFonts w:ascii="Calibri" w:eastAsia="Calibri" w:hAnsi="Calibri" w:cs="Calibri"/>
          <w:color w:val="FF0000"/>
        </w:rPr>
        <w:t>output comes</w:t>
      </w:r>
    </w:p>
    <w:p w14:paraId="6B289C5F" w14:textId="77777777" w:rsidR="00034F1F" w:rsidRDefault="00034F1F" w:rsidP="5F20B90C">
      <w:pPr>
        <w:rPr>
          <w:rFonts w:ascii="Calibri" w:eastAsia="Calibri" w:hAnsi="Calibri" w:cs="Calibri"/>
          <w:color w:val="70AD47" w:themeColor="accent6"/>
        </w:rPr>
      </w:pPr>
    </w:p>
    <w:p w14:paraId="071F14AC" w14:textId="77777777" w:rsidR="008A04A9" w:rsidRDefault="008A04A9" w:rsidP="5F20B90C">
      <w:pPr>
        <w:rPr>
          <w:rFonts w:ascii="Calibri" w:eastAsia="Calibri" w:hAnsi="Calibri" w:cs="Calibri"/>
          <w:color w:val="70AD47" w:themeColor="accent6"/>
        </w:rPr>
      </w:pPr>
    </w:p>
    <w:p w14:paraId="222CE4F9" w14:textId="77777777" w:rsidR="008A04A9" w:rsidRDefault="008A04A9" w:rsidP="5F20B90C">
      <w:pPr>
        <w:rPr>
          <w:rFonts w:ascii="Calibri" w:eastAsia="Calibri" w:hAnsi="Calibri" w:cs="Calibri"/>
          <w:color w:val="70AD47" w:themeColor="accent6"/>
        </w:rPr>
      </w:pPr>
    </w:p>
    <w:p w14:paraId="0293CD22" w14:textId="77777777" w:rsidR="008A04A9" w:rsidRDefault="008A04A9" w:rsidP="5F20B90C">
      <w:pPr>
        <w:rPr>
          <w:rFonts w:ascii="Calibri" w:eastAsia="Calibri" w:hAnsi="Calibri" w:cs="Calibri"/>
          <w:color w:val="70AD47" w:themeColor="accent6"/>
        </w:rPr>
      </w:pPr>
    </w:p>
    <w:p w14:paraId="2B16571B" w14:textId="77777777" w:rsidR="008A04A9" w:rsidRDefault="008A04A9" w:rsidP="5F20B90C">
      <w:pPr>
        <w:rPr>
          <w:rFonts w:ascii="Calibri" w:eastAsia="Calibri" w:hAnsi="Calibri" w:cs="Calibri"/>
          <w:color w:val="70AD47" w:themeColor="accent6"/>
        </w:rPr>
      </w:pPr>
    </w:p>
    <w:p w14:paraId="2D7C7872" w14:textId="77777777" w:rsidR="008A04A9" w:rsidRDefault="008A04A9" w:rsidP="5F20B90C">
      <w:pPr>
        <w:rPr>
          <w:rFonts w:ascii="Calibri" w:eastAsia="Calibri" w:hAnsi="Calibri" w:cs="Calibri"/>
          <w:color w:val="70AD47" w:themeColor="accent6"/>
        </w:rPr>
      </w:pPr>
    </w:p>
    <w:p w14:paraId="0613C4B5" w14:textId="77777777" w:rsidR="008A04A9" w:rsidRDefault="008A04A9" w:rsidP="5F20B90C">
      <w:pPr>
        <w:rPr>
          <w:rFonts w:ascii="Calibri" w:eastAsia="Calibri" w:hAnsi="Calibri" w:cs="Calibri"/>
          <w:color w:val="70AD47" w:themeColor="accent6"/>
        </w:rPr>
      </w:pPr>
    </w:p>
    <w:p w14:paraId="7C5FE55C" w14:textId="77777777" w:rsidR="008A04A9" w:rsidRDefault="008A04A9" w:rsidP="5F20B90C">
      <w:pPr>
        <w:rPr>
          <w:rFonts w:ascii="Calibri" w:eastAsia="Calibri" w:hAnsi="Calibri" w:cs="Calibri"/>
          <w:color w:val="70AD47" w:themeColor="accent6"/>
        </w:rPr>
      </w:pPr>
    </w:p>
    <w:p w14:paraId="3A962EF2" w14:textId="77777777" w:rsidR="008A04A9" w:rsidRDefault="008A04A9" w:rsidP="5F20B90C">
      <w:pPr>
        <w:rPr>
          <w:rFonts w:ascii="Calibri" w:eastAsia="Calibri" w:hAnsi="Calibri" w:cs="Calibri"/>
          <w:color w:val="70AD47" w:themeColor="accent6"/>
        </w:rPr>
      </w:pPr>
    </w:p>
    <w:p w14:paraId="74722FD9" w14:textId="77777777" w:rsidR="008A04A9" w:rsidRDefault="008A04A9" w:rsidP="5F20B90C">
      <w:pPr>
        <w:rPr>
          <w:rFonts w:ascii="Calibri" w:eastAsia="Calibri" w:hAnsi="Calibri" w:cs="Calibri"/>
          <w:color w:val="70AD47" w:themeColor="accent6"/>
        </w:rPr>
      </w:pPr>
    </w:p>
    <w:p w14:paraId="064DD2DA" w14:textId="77777777" w:rsidR="008A04A9" w:rsidRDefault="008A04A9" w:rsidP="5F20B90C"/>
    <w:p w14:paraId="26213C2E" w14:textId="77777777" w:rsidR="008D17D8" w:rsidRDefault="008D17D8" w:rsidP="5F20B90C"/>
    <w:p w14:paraId="1CCF15EE" w14:textId="77777777" w:rsidR="008D17D8" w:rsidRDefault="008D17D8" w:rsidP="5F20B90C"/>
    <w:p w14:paraId="5A8896BB" w14:textId="77777777" w:rsidR="008D17D8" w:rsidRDefault="008D17D8" w:rsidP="5F20B90C"/>
    <w:p w14:paraId="6235AE49" w14:textId="77777777" w:rsidR="008D17D8" w:rsidRDefault="008D17D8" w:rsidP="5F20B90C"/>
    <w:p w14:paraId="0EE5A697" w14:textId="77777777" w:rsidR="008D17D8" w:rsidRDefault="008D17D8" w:rsidP="5F20B90C"/>
    <w:p w14:paraId="4F6C4FB8" w14:textId="77777777" w:rsidR="008D17D8" w:rsidRDefault="008D17D8" w:rsidP="5F20B90C"/>
    <w:p w14:paraId="3E51F631" w14:textId="77777777" w:rsidR="008D17D8" w:rsidRDefault="008D17D8" w:rsidP="5F20B90C"/>
    <w:p w14:paraId="6BC4D7BB" w14:textId="77777777" w:rsidR="008D17D8" w:rsidRDefault="008D17D8" w:rsidP="5F20B90C"/>
    <w:p w14:paraId="669B6AB0" w14:textId="77777777" w:rsidR="008D17D8" w:rsidRDefault="008D17D8" w:rsidP="5F20B90C"/>
    <w:p w14:paraId="30BDB539" w14:textId="77777777" w:rsidR="008D17D8" w:rsidRDefault="008D17D8" w:rsidP="5F20B90C"/>
    <w:p w14:paraId="79316D1F" w14:textId="77777777" w:rsidR="008D17D8" w:rsidRDefault="008D17D8" w:rsidP="5F20B90C"/>
    <w:p w14:paraId="048FCC89" w14:textId="77777777" w:rsidR="008D17D8" w:rsidRDefault="008D17D8" w:rsidP="5F20B90C"/>
    <w:p w14:paraId="59A14436" w14:textId="77777777" w:rsidR="008D17D8" w:rsidRDefault="008D17D8" w:rsidP="5F20B90C"/>
    <w:p w14:paraId="37F08F93" w14:textId="77777777" w:rsidR="008D17D8" w:rsidRDefault="008D17D8" w:rsidP="5F20B90C"/>
    <w:p w14:paraId="588A37FD" w14:textId="77777777" w:rsidR="008D17D8" w:rsidRDefault="008D17D8" w:rsidP="5F20B90C"/>
    <w:p w14:paraId="484BBB6B" w14:textId="77777777" w:rsidR="008D17D8" w:rsidRDefault="008D17D8" w:rsidP="008D17D8">
      <w:pPr>
        <w:spacing w:line="257" w:lineRule="auto"/>
      </w:pPr>
      <w:r w:rsidRPr="5F20B90C">
        <w:rPr>
          <w:rFonts w:ascii="Calibri" w:eastAsia="Calibri" w:hAnsi="Calibri" w:cs="Calibri"/>
          <w:color w:val="ED7D31" w:themeColor="accent2"/>
        </w:rPr>
        <w:lastRenderedPageBreak/>
        <w:t>Data types in Scala</w:t>
      </w:r>
    </w:p>
    <w:p w14:paraId="1C61E39F"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Byte</w:t>
      </w:r>
    </w:p>
    <w:p w14:paraId="726605E1"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Short</w:t>
      </w:r>
    </w:p>
    <w:p w14:paraId="4EFC6EA4"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Int</w:t>
      </w:r>
    </w:p>
    <w:p w14:paraId="452D649E"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Long</w:t>
      </w:r>
    </w:p>
    <w:p w14:paraId="7979CF78"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Char</w:t>
      </w:r>
    </w:p>
    <w:p w14:paraId="51193923"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String</w:t>
      </w:r>
    </w:p>
    <w:p w14:paraId="4FB1C802"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Float</w:t>
      </w:r>
    </w:p>
    <w:p w14:paraId="7252DBD3"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Double</w:t>
      </w:r>
    </w:p>
    <w:p w14:paraId="6FC82B74" w14:textId="77777777" w:rsidR="008D17D8" w:rsidRDefault="008D17D8" w:rsidP="008D17D8">
      <w:pPr>
        <w:pStyle w:val="ListParagraph"/>
        <w:numPr>
          <w:ilvl w:val="0"/>
          <w:numId w:val="1"/>
        </w:numPr>
        <w:rPr>
          <w:rFonts w:eastAsiaTheme="minorEastAsia"/>
          <w:color w:val="ED7D31" w:themeColor="accent2"/>
        </w:rPr>
      </w:pPr>
      <w:r w:rsidRPr="5F20B90C">
        <w:rPr>
          <w:rFonts w:ascii="Calibri" w:eastAsia="Calibri" w:hAnsi="Calibri" w:cs="Calibri"/>
          <w:color w:val="ED7D31" w:themeColor="accent2"/>
        </w:rPr>
        <w:t>Boolean</w:t>
      </w:r>
    </w:p>
    <w:p w14:paraId="6D380071" w14:textId="0D0D44D6" w:rsidR="008D17D8" w:rsidRDefault="008D17D8" w:rsidP="008D17D8">
      <w:pPr>
        <w:spacing w:line="257" w:lineRule="auto"/>
      </w:pPr>
      <w:r w:rsidRPr="5F20B90C">
        <w:rPr>
          <w:rFonts w:ascii="Calibri" w:eastAsia="Calibri" w:hAnsi="Calibri" w:cs="Calibri"/>
          <w:color w:val="ED7D31" w:themeColor="accent2"/>
        </w:rPr>
        <w:t xml:space="preserve">In </w:t>
      </w:r>
      <w:r w:rsidR="00A51A55" w:rsidRPr="5F20B90C">
        <w:rPr>
          <w:rFonts w:ascii="Calibri" w:eastAsia="Calibri" w:hAnsi="Calibri" w:cs="Calibri"/>
          <w:color w:val="ED7D31" w:themeColor="accent2"/>
        </w:rPr>
        <w:t>Scala</w:t>
      </w:r>
      <w:r w:rsidRPr="5F20B90C">
        <w:rPr>
          <w:rFonts w:ascii="Calibri" w:eastAsia="Calibri" w:hAnsi="Calibri" w:cs="Calibri"/>
          <w:color w:val="ED7D31" w:themeColor="accent2"/>
        </w:rPr>
        <w:t>, array is mutable (change should take place in the same place itself)</w:t>
      </w:r>
    </w:p>
    <w:p w14:paraId="51F0F2A9" w14:textId="388E4D81" w:rsidR="008D17D8" w:rsidRPr="00A71040" w:rsidRDefault="008D17D8" w:rsidP="008D17D8">
      <w:pPr>
        <w:spacing w:line="257" w:lineRule="auto"/>
        <w:rPr>
          <w:rFonts w:ascii="Calibri" w:eastAsia="Calibri" w:hAnsi="Calibri" w:cs="Calibri"/>
          <w:color w:val="ED7D31" w:themeColor="accent2"/>
        </w:rPr>
      </w:pPr>
      <w:r w:rsidRPr="5F20B90C">
        <w:rPr>
          <w:rFonts w:ascii="Calibri" w:eastAsia="Calibri" w:hAnsi="Calibri" w:cs="Calibri"/>
          <w:color w:val="ED7D31" w:themeColor="accent2"/>
        </w:rPr>
        <w:t>Whereas, a list is immutable (in the same place, you cannot change i.e., a new list would be created)</w:t>
      </w:r>
    </w:p>
    <w:p w14:paraId="22022B81" w14:textId="77777777" w:rsidR="008D17D8" w:rsidRDefault="008D17D8" w:rsidP="5F20B90C"/>
    <w:p w14:paraId="2F6AA13C" w14:textId="77777777" w:rsidR="008D17D8" w:rsidRDefault="008D17D8" w:rsidP="5F20B90C"/>
    <w:p w14:paraId="40046060" w14:textId="77777777" w:rsidR="008D17D8" w:rsidRDefault="008D17D8" w:rsidP="5F20B90C"/>
    <w:p w14:paraId="1A47CC8E" w14:textId="77777777" w:rsidR="008D17D8" w:rsidRDefault="008D17D8" w:rsidP="5F20B90C"/>
    <w:p w14:paraId="5CE0843D" w14:textId="77777777" w:rsidR="008D17D8" w:rsidRDefault="008D17D8" w:rsidP="5F20B90C"/>
    <w:p w14:paraId="642865BE" w14:textId="77777777" w:rsidR="008D17D8" w:rsidRDefault="008D17D8" w:rsidP="5F20B90C"/>
    <w:p w14:paraId="6DC19A27" w14:textId="77777777" w:rsidR="008D17D8" w:rsidRDefault="008D17D8" w:rsidP="5F20B90C"/>
    <w:p w14:paraId="3B02DAF0" w14:textId="77777777" w:rsidR="008D17D8" w:rsidRDefault="008D17D8" w:rsidP="5F20B90C"/>
    <w:p w14:paraId="4ECE6E6F" w14:textId="77777777" w:rsidR="008D17D8" w:rsidRDefault="008D17D8" w:rsidP="5F20B90C"/>
    <w:p w14:paraId="2E1F8B12" w14:textId="77777777" w:rsidR="008D17D8" w:rsidRDefault="008D17D8" w:rsidP="5F20B90C"/>
    <w:p w14:paraId="709F3FEE" w14:textId="77777777" w:rsidR="008D17D8" w:rsidRDefault="008D17D8" w:rsidP="5F20B90C"/>
    <w:p w14:paraId="322320F5" w14:textId="77777777" w:rsidR="008D17D8" w:rsidRDefault="008D17D8" w:rsidP="5F20B90C"/>
    <w:p w14:paraId="02A04D35" w14:textId="77777777" w:rsidR="008D17D8" w:rsidRDefault="008D17D8" w:rsidP="5F20B90C"/>
    <w:p w14:paraId="5CC74B57" w14:textId="77777777" w:rsidR="008D17D8" w:rsidRDefault="008D17D8" w:rsidP="5F20B90C"/>
    <w:p w14:paraId="3DF5DFB8" w14:textId="77777777" w:rsidR="008D17D8" w:rsidRDefault="008D17D8" w:rsidP="5F20B90C"/>
    <w:p w14:paraId="071FCC25" w14:textId="77777777" w:rsidR="008D17D8" w:rsidRDefault="008D17D8" w:rsidP="5F20B90C"/>
    <w:p w14:paraId="6B4CFE67" w14:textId="77777777" w:rsidR="008D17D8" w:rsidRDefault="008D17D8" w:rsidP="5F20B90C"/>
    <w:p w14:paraId="44AA74FE" w14:textId="77777777" w:rsidR="008D17D8" w:rsidRDefault="008D17D8" w:rsidP="5F20B90C"/>
    <w:p w14:paraId="59ED52E3" w14:textId="77777777" w:rsidR="008D17D8" w:rsidRDefault="008D17D8" w:rsidP="5F20B90C"/>
    <w:p w14:paraId="7EBEE059" w14:textId="77777777" w:rsidR="00034F1F" w:rsidRDefault="00034F1F" w:rsidP="5F20B90C"/>
    <w:p w14:paraId="28E94CD8" w14:textId="77777777" w:rsidR="00034F1F" w:rsidRPr="00213251" w:rsidRDefault="00034F1F" w:rsidP="00034F1F">
      <w:pPr>
        <w:spacing w:line="257" w:lineRule="auto"/>
        <w:rPr>
          <w:rFonts w:ascii="Calibri" w:eastAsia="Calibri" w:hAnsi="Calibri" w:cs="Calibri"/>
          <w:color w:val="FF0000"/>
        </w:rPr>
      </w:pPr>
      <w:r w:rsidRPr="00213251">
        <w:rPr>
          <w:rFonts w:ascii="Calibri" w:eastAsia="Calibri" w:hAnsi="Calibri" w:cs="Calibri"/>
          <w:color w:val="FF0000"/>
        </w:rPr>
        <w:lastRenderedPageBreak/>
        <w:t>To install scala in laptop:</w:t>
      </w:r>
    </w:p>
    <w:p w14:paraId="1935B6A4" w14:textId="77777777" w:rsidR="00034F1F" w:rsidRPr="00034F1F" w:rsidRDefault="00034F1F" w:rsidP="00034F1F">
      <w:pPr>
        <w:spacing w:line="257" w:lineRule="auto"/>
        <w:rPr>
          <w:rFonts w:ascii="Calibri" w:eastAsia="Calibri" w:hAnsi="Calibri" w:cs="Calibri"/>
        </w:rPr>
      </w:pPr>
      <w:r w:rsidRPr="00034F1F">
        <w:rPr>
          <w:rFonts w:ascii="Calibri" w:eastAsia="Calibri" w:hAnsi="Calibri" w:cs="Calibri"/>
        </w:rPr>
        <w:t>sudo apt-get update</w:t>
      </w:r>
    </w:p>
    <w:p w14:paraId="3CAC5F96" w14:textId="77DA1D20" w:rsidR="00034F1F" w:rsidRPr="00034F1F" w:rsidRDefault="00034F1F" w:rsidP="00034F1F">
      <w:pPr>
        <w:spacing w:line="257" w:lineRule="auto"/>
        <w:rPr>
          <w:rFonts w:ascii="Calibri" w:eastAsia="Calibri" w:hAnsi="Calibri" w:cs="Calibri"/>
        </w:rPr>
      </w:pPr>
      <w:r w:rsidRPr="00034F1F">
        <w:rPr>
          <w:rFonts w:ascii="Calibri" w:eastAsia="Calibri" w:hAnsi="Calibri" w:cs="Calibri"/>
        </w:rPr>
        <w:t>sudo apt-get install scala</w:t>
      </w:r>
    </w:p>
    <w:p w14:paraId="3BDBC533" w14:textId="77777777" w:rsidR="00034F1F" w:rsidRPr="00034F1F" w:rsidRDefault="00034F1F" w:rsidP="00034F1F">
      <w:pPr>
        <w:spacing w:line="257" w:lineRule="auto"/>
        <w:rPr>
          <w:rFonts w:ascii="Calibri" w:eastAsia="Calibri" w:hAnsi="Calibri" w:cs="Calibri"/>
          <w:color w:val="FF0000"/>
        </w:rPr>
      </w:pPr>
      <w:r w:rsidRPr="00034F1F">
        <w:rPr>
          <w:rFonts w:ascii="Calibri" w:eastAsia="Calibri" w:hAnsi="Calibri" w:cs="Calibri"/>
          <w:color w:val="FF0000"/>
        </w:rPr>
        <w:t>In new terminal</w:t>
      </w:r>
    </w:p>
    <w:p w14:paraId="6AF3E01B" w14:textId="77DA1D20" w:rsidR="00034F1F" w:rsidRDefault="007E5A86" w:rsidP="5F20B90C">
      <w:r>
        <w:t>gedit arraydemo.scala</w:t>
      </w:r>
    </w:p>
    <w:p w14:paraId="58BFF99F" w14:textId="31EFF512" w:rsidR="00461A24" w:rsidRPr="008D17D8" w:rsidRDefault="008D17D8" w:rsidP="5F20B90C">
      <w:pPr>
        <w:rPr>
          <w:color w:val="FF0000"/>
        </w:rPr>
      </w:pPr>
      <w:r w:rsidRPr="008D17D8">
        <w:rPr>
          <w:color w:val="FF0000"/>
        </w:rPr>
        <w:t>CODE:</w:t>
      </w:r>
    </w:p>
    <w:p w14:paraId="514B8A16" w14:textId="77777777" w:rsidR="008B365D" w:rsidRDefault="00461A24" w:rsidP="5F20B90C">
      <w:r>
        <w:t>object Scala_Array</w:t>
      </w:r>
      <w:r w:rsidR="00694FB5">
        <w:t xml:space="preserve"> </w:t>
      </w:r>
    </w:p>
    <w:p w14:paraId="1A2A1A51" w14:textId="50F13A04" w:rsidR="00461A24" w:rsidRDefault="00694FB5" w:rsidP="5F20B90C">
      <w:r>
        <w:t>{</w:t>
      </w:r>
    </w:p>
    <w:p w14:paraId="67180CC3" w14:textId="77777777" w:rsidR="008B365D" w:rsidRDefault="00F86100" w:rsidP="008B365D">
      <w:pPr>
        <w:ind w:firstLine="720"/>
      </w:pPr>
      <w:r>
        <w:t>def main(args</w:t>
      </w:r>
      <w:r w:rsidR="00F6173A">
        <w:t>: Array[String</w:t>
      </w:r>
      <w:r w:rsidR="00796498">
        <w:t xml:space="preserve">]): Unit = </w:t>
      </w:r>
    </w:p>
    <w:p w14:paraId="2ECA9346" w14:textId="59FD57A4" w:rsidR="00694FB5" w:rsidRDefault="00796498" w:rsidP="008B365D">
      <w:pPr>
        <w:ind w:firstLine="720"/>
      </w:pPr>
      <w:r>
        <w:t>{</w:t>
      </w:r>
    </w:p>
    <w:p w14:paraId="3D8D3756" w14:textId="3365273D" w:rsidR="00B465B6" w:rsidRDefault="00796498" w:rsidP="00A9767E">
      <w:pPr>
        <w:ind w:left="720" w:firstLine="720"/>
      </w:pPr>
      <w:r>
        <w:t>var nums = Array</w:t>
      </w:r>
      <w:r w:rsidR="007B0F3B">
        <w:t>(1.2, 1.7, 1.12, 1.16, 1.81</w:t>
      </w:r>
      <w:r w:rsidR="005A0D64">
        <w:t xml:space="preserve">, </w:t>
      </w:r>
      <w:r w:rsidR="000257B8">
        <w:t>1.99</w:t>
      </w:r>
      <w:r w:rsidR="00AA5B93">
        <w:t>)</w:t>
      </w:r>
    </w:p>
    <w:p w14:paraId="2B76C1FD" w14:textId="7D5AA68C" w:rsidR="00777A54" w:rsidRDefault="009A15FC" w:rsidP="00A9767E">
      <w:pPr>
        <w:ind w:left="720" w:firstLine="720"/>
      </w:pPr>
      <w:r>
        <w:t>p</w:t>
      </w:r>
      <w:r w:rsidR="00777A54">
        <w:t>rintln(“Original array elements: “)</w:t>
      </w:r>
    </w:p>
    <w:p w14:paraId="05FCC089" w14:textId="77777777" w:rsidR="00777A54" w:rsidRDefault="00777A54" w:rsidP="00A9767E">
      <w:pPr>
        <w:ind w:left="720" w:firstLine="720"/>
      </w:pPr>
      <w:r>
        <w:t>// print all the array elements</w:t>
      </w:r>
    </w:p>
    <w:p w14:paraId="4C72EF08" w14:textId="7477AC8C" w:rsidR="00777A54" w:rsidRDefault="004E006E" w:rsidP="00A9767E">
      <w:pPr>
        <w:ind w:left="720" w:firstLine="720"/>
      </w:pPr>
      <w:r>
        <w:t>f</w:t>
      </w:r>
      <w:r w:rsidR="00777A54">
        <w:t>or(x&lt;-nums)</w:t>
      </w:r>
    </w:p>
    <w:p w14:paraId="7048E6A3" w14:textId="77777777" w:rsidR="00777A54" w:rsidRDefault="00777A54" w:rsidP="00A9767E">
      <w:pPr>
        <w:ind w:left="720" w:firstLine="720"/>
      </w:pPr>
      <w:r>
        <w:t>{</w:t>
      </w:r>
    </w:p>
    <w:p w14:paraId="665325C2" w14:textId="734CC51E" w:rsidR="00777A54" w:rsidRDefault="00777A54" w:rsidP="00777A54">
      <w:r>
        <w:tab/>
      </w:r>
      <w:r w:rsidR="00A9767E">
        <w:tab/>
      </w:r>
      <w:r w:rsidR="00A9767E">
        <w:tab/>
      </w:r>
      <w:r>
        <w:t>//print(x+”,”+” “)</w:t>
      </w:r>
    </w:p>
    <w:p w14:paraId="5A46A7F5" w14:textId="7529B291" w:rsidR="00414414" w:rsidRDefault="00414414" w:rsidP="5F20B90C">
      <w:r>
        <w:tab/>
      </w:r>
      <w:r w:rsidR="00A9767E">
        <w:tab/>
      </w:r>
      <w:r w:rsidR="00A9767E">
        <w:tab/>
      </w:r>
      <w:r w:rsidR="005E2CF5">
        <w:t>p</w:t>
      </w:r>
      <w:r w:rsidR="005A755F">
        <w:t>rint(s”$x, “</w:t>
      </w:r>
      <w:r w:rsidR="00D84F46">
        <w:t>)</w:t>
      </w:r>
      <w:r w:rsidR="008B365D">
        <w:t xml:space="preserve"> //string interpolation</w:t>
      </w:r>
    </w:p>
    <w:p w14:paraId="63C0998A" w14:textId="7951C4A0" w:rsidR="00BD492A" w:rsidRDefault="008B365D" w:rsidP="00A9767E">
      <w:pPr>
        <w:ind w:left="720" w:firstLine="720"/>
      </w:pPr>
      <w:r>
        <w:t>}</w:t>
      </w:r>
    </w:p>
    <w:p w14:paraId="200F2F26" w14:textId="389CAC49" w:rsidR="00BD492A" w:rsidRDefault="00BD492A" w:rsidP="00A9767E">
      <w:pPr>
        <w:ind w:left="720" w:firstLine="720"/>
      </w:pPr>
      <w:r>
        <w:t>println(“</w:t>
      </w:r>
      <w:r w:rsidR="0009727E">
        <w:t>\nUsing sum():”)</w:t>
      </w:r>
    </w:p>
    <w:p w14:paraId="28A9AEC2" w14:textId="30538678" w:rsidR="00A50434" w:rsidRDefault="001F57B1" w:rsidP="00A9767E">
      <w:pPr>
        <w:ind w:left="720" w:firstLine="720"/>
      </w:pPr>
      <w:r>
        <w:t>val result = nums.sum</w:t>
      </w:r>
    </w:p>
    <w:p w14:paraId="03C683E9" w14:textId="30538678" w:rsidR="00A540CC" w:rsidRDefault="00A540CC" w:rsidP="00A9767E">
      <w:pPr>
        <w:ind w:left="720" w:firstLine="720"/>
      </w:pPr>
      <w:r>
        <w:t>println(</w:t>
      </w:r>
      <w:r w:rsidR="00801E10">
        <w:t>s”Result</w:t>
      </w:r>
      <w:r w:rsidR="008D10BB">
        <w:t>: $result</w:t>
      </w:r>
      <w:r w:rsidR="00402791">
        <w:t>”</w:t>
      </w:r>
      <w:r w:rsidR="00BF7B61">
        <w:t>);</w:t>
      </w:r>
    </w:p>
    <w:p w14:paraId="24EF04AF" w14:textId="78700C0B" w:rsidR="00096F7C" w:rsidRDefault="00096F7C" w:rsidP="00A9767E">
      <w:pPr>
        <w:ind w:left="720" w:firstLine="720"/>
      </w:pPr>
      <w:r>
        <w:t xml:space="preserve">println(”Result: </w:t>
      </w:r>
      <w:r w:rsidR="00563CAE">
        <w:t>“+</w:t>
      </w:r>
      <w:r>
        <w:t>result);</w:t>
      </w:r>
    </w:p>
    <w:p w14:paraId="42A43B28" w14:textId="04D09790" w:rsidR="001765ED" w:rsidRDefault="00B64072" w:rsidP="00A9767E">
      <w:pPr>
        <w:ind w:left="720" w:firstLine="720"/>
      </w:pPr>
      <w:r>
        <w:t>println</w:t>
      </w:r>
      <w:r w:rsidR="00D934F3">
        <w:t>(“\nUsing for loop</w:t>
      </w:r>
      <w:r w:rsidR="0083275A">
        <w:t>:”)</w:t>
      </w:r>
    </w:p>
    <w:p w14:paraId="676C556C" w14:textId="027ABBA0" w:rsidR="00D934F3" w:rsidRDefault="00B64072" w:rsidP="00A9767E">
      <w:pPr>
        <w:ind w:left="720" w:firstLine="720"/>
      </w:pPr>
      <w:r>
        <w:t>v</w:t>
      </w:r>
      <w:r w:rsidR="00D934F3">
        <w:t>ar total = 0.0;</w:t>
      </w:r>
    </w:p>
    <w:p w14:paraId="20C24286" w14:textId="18C9295F" w:rsidR="00D934F3" w:rsidRDefault="00B64072" w:rsidP="00A9767E">
      <w:pPr>
        <w:ind w:left="720" w:firstLine="720"/>
      </w:pPr>
      <w:r>
        <w:t>f</w:t>
      </w:r>
      <w:r w:rsidR="00D934F3">
        <w:t>or(i&lt;-</w:t>
      </w:r>
      <w:r w:rsidR="00AC31F7">
        <w:t xml:space="preserve"> </w:t>
      </w:r>
      <w:r w:rsidR="00D934F3">
        <w:t>0 to (nums.length – 1))</w:t>
      </w:r>
    </w:p>
    <w:p w14:paraId="36457A46" w14:textId="22709B2F" w:rsidR="00D934F3" w:rsidRDefault="00D934F3" w:rsidP="00A9767E">
      <w:pPr>
        <w:ind w:left="720" w:firstLine="720"/>
      </w:pPr>
      <w:r>
        <w:t>{</w:t>
      </w:r>
    </w:p>
    <w:p w14:paraId="776B19A8" w14:textId="7D85298A" w:rsidR="00D934F3" w:rsidRDefault="00D934F3" w:rsidP="00A9767E">
      <w:pPr>
        <w:ind w:left="720" w:firstLine="720"/>
      </w:pPr>
      <w:r>
        <w:tab/>
      </w:r>
      <w:r w:rsidR="00B64072">
        <w:t>t</w:t>
      </w:r>
      <w:r>
        <w:t>otal += nums(i)</w:t>
      </w:r>
      <w:r w:rsidR="00B64072">
        <w:t>;</w:t>
      </w:r>
    </w:p>
    <w:p w14:paraId="0F02BF9C" w14:textId="3DD8BB80" w:rsidR="00B64072" w:rsidRDefault="00B64072" w:rsidP="00A9767E">
      <w:pPr>
        <w:ind w:left="720" w:firstLine="720"/>
      </w:pPr>
      <w:r>
        <w:t>}</w:t>
      </w:r>
    </w:p>
    <w:p w14:paraId="4AC251D3" w14:textId="1CC3A01C" w:rsidR="00B64072" w:rsidRDefault="00B64072" w:rsidP="00A9767E">
      <w:pPr>
        <w:ind w:left="720" w:firstLine="720"/>
      </w:pPr>
      <w:r>
        <w:t>println(s”Results: ${total}”</w:t>
      </w:r>
      <w:r w:rsidR="00E87665">
        <w:t>)</w:t>
      </w:r>
      <w:r>
        <w:t>;</w:t>
      </w:r>
    </w:p>
    <w:p w14:paraId="026313EE" w14:textId="2E004CF5" w:rsidR="00B64072" w:rsidRDefault="00B64072" w:rsidP="00B64072">
      <w:pPr>
        <w:ind w:firstLine="720"/>
      </w:pPr>
      <w:r>
        <w:lastRenderedPageBreak/>
        <w:t>}</w:t>
      </w:r>
    </w:p>
    <w:p w14:paraId="5D6E369D" w14:textId="289E2C6F" w:rsidR="00B64072" w:rsidRDefault="00B64072" w:rsidP="5F20B90C">
      <w:r>
        <w:t>}</w:t>
      </w:r>
    </w:p>
    <w:p w14:paraId="006C50F1" w14:textId="77777777" w:rsidR="00E6748C" w:rsidRDefault="00E6748C" w:rsidP="5F20B90C"/>
    <w:p w14:paraId="373837BA" w14:textId="46A57440" w:rsidR="00E6748C" w:rsidRPr="00E6748C" w:rsidRDefault="00E6748C" w:rsidP="5F20B90C">
      <w:pPr>
        <w:rPr>
          <w:color w:val="FF0000"/>
        </w:rPr>
      </w:pPr>
      <w:r w:rsidRPr="00E6748C">
        <w:rPr>
          <w:color w:val="FF0000"/>
        </w:rPr>
        <w:t>Format:</w:t>
      </w:r>
    </w:p>
    <w:p w14:paraId="2CAF1EEE" w14:textId="17A5A686" w:rsidR="007C67E9" w:rsidRDefault="007C67E9" w:rsidP="5F20B90C">
      <w:r>
        <w:t>def</w:t>
      </w:r>
      <w:r w:rsidR="00275E88">
        <w:t>N</w:t>
      </w:r>
      <w:r>
        <w:t>ame</w:t>
      </w:r>
      <w:r w:rsidR="00275E88">
        <w:t>O</w:t>
      </w:r>
      <w:r>
        <w:t>f</w:t>
      </w:r>
      <w:r w:rsidR="00275E88">
        <w:t>Y</w:t>
      </w:r>
      <w:r>
        <w:t>our</w:t>
      </w:r>
      <w:r w:rsidR="00275E88">
        <w:t>M</w:t>
      </w:r>
      <w:r>
        <w:t>ethod(list of parameters) : return type</w:t>
      </w:r>
      <w:r w:rsidR="00994DBF">
        <w:t xml:space="preserve"> =</w:t>
      </w:r>
    </w:p>
    <w:p w14:paraId="35C687E6" w14:textId="1C5855CD" w:rsidR="00994DBF" w:rsidRDefault="00994DBF" w:rsidP="5F20B90C">
      <w:r>
        <w:t>{</w:t>
      </w:r>
    </w:p>
    <w:p w14:paraId="539242CC" w14:textId="1BDC35C3" w:rsidR="00994DBF" w:rsidRDefault="00994DBF" w:rsidP="5F20B90C">
      <w:r>
        <w:tab/>
        <w:t>//method body here</w:t>
      </w:r>
    </w:p>
    <w:p w14:paraId="1EB0B16C" w14:textId="7B934C41" w:rsidR="00994DBF" w:rsidRDefault="00994DBF" w:rsidP="5F20B90C">
      <w:r>
        <w:t>}</w:t>
      </w:r>
    </w:p>
    <w:p w14:paraId="4C33F930" w14:textId="77777777" w:rsidR="00994DBF" w:rsidRDefault="00994DBF" w:rsidP="5F20B90C"/>
    <w:p w14:paraId="072906B7" w14:textId="1BDC35C3" w:rsidR="000B11CF" w:rsidRDefault="000B11CF" w:rsidP="5F20B90C">
      <w:r>
        <w:t>(a:Int, b</w:t>
      </w:r>
      <w:r w:rsidR="00275E88">
        <w:t>:Float)</w:t>
      </w:r>
    </w:p>
    <w:p w14:paraId="3336AD82" w14:textId="70351FAE" w:rsidR="00213251" w:rsidRDefault="00275E88" w:rsidP="5F20B90C">
      <w:r>
        <w:t xml:space="preserve">(name of param: datatype) </w:t>
      </w:r>
    </w:p>
    <w:p w14:paraId="2239E49D" w14:textId="77777777" w:rsidR="00955E21" w:rsidRDefault="00955E21" w:rsidP="5F20B90C"/>
    <w:p w14:paraId="10A7C986" w14:textId="748ABE3B" w:rsidR="00043DB3" w:rsidRPr="009337D2" w:rsidRDefault="009337D2" w:rsidP="5F20B90C">
      <w:pPr>
        <w:rPr>
          <w:color w:val="FF0000"/>
        </w:rPr>
      </w:pPr>
      <w:r w:rsidRPr="009337D2">
        <w:rPr>
          <w:color w:val="FF0000"/>
        </w:rPr>
        <w:t>Method 1</w:t>
      </w:r>
    </w:p>
    <w:p w14:paraId="0105B478" w14:textId="61D76083" w:rsidR="00741B23" w:rsidRDefault="009337D2" w:rsidP="5F20B90C">
      <w:r>
        <w:t>s</w:t>
      </w:r>
      <w:r w:rsidR="00043DB3">
        <w:t>cala</w:t>
      </w:r>
    </w:p>
    <w:p w14:paraId="411FC357" w14:textId="729FBF03" w:rsidR="009337D2" w:rsidRDefault="009337D2" w:rsidP="5F20B90C">
      <w:r>
        <w:t>(</w:t>
      </w:r>
      <w:r w:rsidR="00B478A1">
        <w:t>paste the main function of the program)</w:t>
      </w:r>
    </w:p>
    <w:p w14:paraId="2E0732F5" w14:textId="77777777" w:rsidR="009337D2" w:rsidRDefault="009337D2" w:rsidP="5F20B90C"/>
    <w:p w14:paraId="19F76AB7" w14:textId="65F6D15E" w:rsidR="009337D2" w:rsidRPr="009337D2" w:rsidRDefault="009337D2" w:rsidP="5F20B90C">
      <w:pPr>
        <w:rPr>
          <w:color w:val="FF0000"/>
        </w:rPr>
      </w:pPr>
      <w:r w:rsidRPr="009337D2">
        <w:rPr>
          <w:color w:val="FF0000"/>
        </w:rPr>
        <w:t xml:space="preserve">Method </w:t>
      </w:r>
      <w:r>
        <w:rPr>
          <w:color w:val="FF0000"/>
        </w:rPr>
        <w:t>2</w:t>
      </w:r>
    </w:p>
    <w:p w14:paraId="059752A7" w14:textId="0C8DE5F4" w:rsidR="00A617E0" w:rsidRDefault="00F41C43" w:rsidP="5F20B90C">
      <w:r>
        <w:t xml:space="preserve">Sudo apt remove </w:t>
      </w:r>
      <w:r w:rsidR="00643C8B">
        <w:t>scala-library scala</w:t>
      </w:r>
    </w:p>
    <w:p w14:paraId="3C5CA4A7" w14:textId="10FE6F1D" w:rsidR="0062519E" w:rsidRDefault="0062519E" w:rsidP="5F20B90C">
      <w:r>
        <w:t xml:space="preserve">Wget </w:t>
      </w:r>
      <w:hyperlink r:id="rId8" w:history="1">
        <w:r w:rsidR="004F194E" w:rsidRPr="0033710B">
          <w:rPr>
            <w:rStyle w:val="Hyperlink"/>
          </w:rPr>
          <w:t>https://downloads.lightbend.com/scala/2.13.4/scala-2.13.4.deb</w:t>
        </w:r>
      </w:hyperlink>
    </w:p>
    <w:p w14:paraId="08A75773" w14:textId="5819D743" w:rsidR="004F194E" w:rsidRDefault="002B64B9" w:rsidP="5F20B90C">
      <w:r>
        <w:t>Sudo dpkg -i</w:t>
      </w:r>
      <w:r w:rsidR="00F22844">
        <w:t xml:space="preserve"> scala-2.13.4.deb</w:t>
      </w:r>
    </w:p>
    <w:p w14:paraId="156172CE" w14:textId="77777777" w:rsidR="00A260CA" w:rsidRDefault="00A260CA" w:rsidP="5F20B90C"/>
    <w:p w14:paraId="3C67822A" w14:textId="77777777" w:rsidR="00A260CA" w:rsidRDefault="00A260CA" w:rsidP="5F20B90C"/>
    <w:p w14:paraId="1C552FB1" w14:textId="2B3BD42F" w:rsidR="00A260CA" w:rsidRPr="009337D2" w:rsidRDefault="009337D2" w:rsidP="5F20B90C">
      <w:pPr>
        <w:rPr>
          <w:color w:val="FF0000"/>
        </w:rPr>
      </w:pPr>
      <w:r w:rsidRPr="009337D2">
        <w:rPr>
          <w:color w:val="FF0000"/>
        </w:rPr>
        <w:t xml:space="preserve">Method </w:t>
      </w:r>
      <w:r>
        <w:rPr>
          <w:color w:val="FF0000"/>
        </w:rPr>
        <w:t>3</w:t>
      </w:r>
    </w:p>
    <w:p w14:paraId="2D90DA61" w14:textId="3582727F" w:rsidR="06448B80" w:rsidRDefault="00DA3583" w:rsidP="06448B80">
      <w:r>
        <w:t>s</w:t>
      </w:r>
      <w:r w:rsidR="00A260CA">
        <w:t xml:space="preserve">cala </w:t>
      </w:r>
      <w:r w:rsidR="00934EB9">
        <w:t>-</w:t>
      </w:r>
      <w:r w:rsidR="001A4549">
        <w:t>n</w:t>
      </w:r>
      <w:r w:rsidR="00934EB9">
        <w:t>obootcp -nc arraydemo.scala</w:t>
      </w:r>
    </w:p>
    <w:p w14:paraId="742953DC" w14:textId="77777777" w:rsidR="00A71040" w:rsidRDefault="00A71040" w:rsidP="06448B80"/>
    <w:p w14:paraId="6EC9FD57" w14:textId="77777777" w:rsidR="00A71040" w:rsidRDefault="00A71040" w:rsidP="06448B80"/>
    <w:p w14:paraId="4E794D44" w14:textId="77777777" w:rsidR="00B26C1B" w:rsidRDefault="00B26C1B" w:rsidP="06448B80"/>
    <w:p w14:paraId="7AD96B43" w14:textId="77777777" w:rsidR="00B26C1B" w:rsidRDefault="00B26C1B" w:rsidP="06448B80"/>
    <w:p w14:paraId="29F2BF37" w14:textId="77777777" w:rsidR="00B26C1B" w:rsidRDefault="00B26C1B" w:rsidP="06448B80"/>
    <w:p w14:paraId="688CDC50" w14:textId="3B612C5D" w:rsidR="00C91E13" w:rsidRDefault="00C91E13" w:rsidP="00C91E13">
      <w:pPr>
        <w:pStyle w:val="ListParagraph"/>
        <w:numPr>
          <w:ilvl w:val="0"/>
          <w:numId w:val="3"/>
        </w:numPr>
      </w:pPr>
      <w:r>
        <w:lastRenderedPageBreak/>
        <w:t>Write a Scala program to reverse an array of integer values without using an built-in methods</w:t>
      </w:r>
    </w:p>
    <w:p w14:paraId="26EF52F2" w14:textId="3DC302C9" w:rsidR="00C91E13" w:rsidRDefault="00797355" w:rsidP="00C91E13">
      <w:pPr>
        <w:pStyle w:val="ListParagraph"/>
        <w:numPr>
          <w:ilvl w:val="0"/>
          <w:numId w:val="3"/>
        </w:numPr>
      </w:pPr>
      <w:r>
        <w:t xml:space="preserve">Write a Scala program to </w:t>
      </w:r>
      <w:r w:rsidR="0069304F">
        <w:t xml:space="preserve">insert </w:t>
      </w:r>
      <w:r w:rsidR="00921B5E">
        <w:t xml:space="preserve">an integer element </w:t>
      </w:r>
      <w:r w:rsidR="003450F7">
        <w:t>into the given position of an integer array</w:t>
      </w:r>
    </w:p>
    <w:p w14:paraId="59B23B2A" w14:textId="75CD2886" w:rsidR="003450F7" w:rsidRDefault="003450F7" w:rsidP="003450F7">
      <w:pPr>
        <w:pStyle w:val="ListParagraph"/>
      </w:pPr>
      <w:r>
        <w:t xml:space="preserve">Ex: Array of size 6 but you have only 5 integer elements. </w:t>
      </w:r>
      <w:r w:rsidR="00C9182C">
        <w:t>Elements -&gt; 100, 200, 30, 400, 500. Read the position, at 2</w:t>
      </w:r>
      <w:r w:rsidR="00C9182C" w:rsidRPr="00C9182C">
        <w:rPr>
          <w:vertAlign w:val="superscript"/>
        </w:rPr>
        <w:t>nd</w:t>
      </w:r>
      <w:r w:rsidR="00C9182C">
        <w:t xml:space="preserve"> </w:t>
      </w:r>
      <w:r w:rsidR="00A27469">
        <w:t>index you have 300, there you need to insert a new element and 300 will shift back by one</w:t>
      </w:r>
    </w:p>
    <w:p w14:paraId="4EEB76B2" w14:textId="039C8521" w:rsidR="003450F7" w:rsidRDefault="00A27469" w:rsidP="00FA7B5A">
      <w:pPr>
        <w:pStyle w:val="ListParagraph"/>
      </w:pPr>
      <w:r>
        <w:t>After insertion, array will look like 100, 200, 250, 300, 400, 500</w:t>
      </w:r>
    </w:p>
    <w:p w14:paraId="2BF0F3A5" w14:textId="77777777" w:rsidR="00043DB3" w:rsidRDefault="00043DB3" w:rsidP="00FA7B5A">
      <w:pPr>
        <w:pStyle w:val="ListParagraph"/>
      </w:pPr>
    </w:p>
    <w:p w14:paraId="38144C0D" w14:textId="77777777" w:rsidR="00A71040" w:rsidRDefault="00A71040" w:rsidP="00FA7B5A">
      <w:pPr>
        <w:pStyle w:val="ListParagraph"/>
      </w:pPr>
    </w:p>
    <w:p w14:paraId="57B126AF" w14:textId="77777777" w:rsidR="00A71040" w:rsidRDefault="00A71040" w:rsidP="00FA7B5A">
      <w:pPr>
        <w:pStyle w:val="ListParagraph"/>
      </w:pPr>
    </w:p>
    <w:p w14:paraId="4530CF8E" w14:textId="77777777" w:rsidR="00A71040" w:rsidRDefault="00A71040" w:rsidP="00FA7B5A">
      <w:pPr>
        <w:pStyle w:val="ListParagraph"/>
      </w:pPr>
    </w:p>
    <w:p w14:paraId="54E4E764" w14:textId="77777777" w:rsidR="00A71040" w:rsidRDefault="00A71040" w:rsidP="00FA7B5A">
      <w:pPr>
        <w:pStyle w:val="ListParagraph"/>
      </w:pPr>
    </w:p>
    <w:p w14:paraId="13DF6FD1" w14:textId="77777777" w:rsidR="00A71040" w:rsidRDefault="00A71040" w:rsidP="00FA7B5A">
      <w:pPr>
        <w:pStyle w:val="ListParagraph"/>
      </w:pPr>
    </w:p>
    <w:p w14:paraId="628CC0D9" w14:textId="77777777" w:rsidR="00A71040" w:rsidRDefault="00A71040" w:rsidP="00FA7B5A">
      <w:pPr>
        <w:pStyle w:val="ListParagraph"/>
      </w:pPr>
    </w:p>
    <w:p w14:paraId="435C6130" w14:textId="77777777" w:rsidR="00A71040" w:rsidRDefault="00A71040" w:rsidP="00FA7B5A">
      <w:pPr>
        <w:pStyle w:val="ListParagraph"/>
      </w:pPr>
    </w:p>
    <w:p w14:paraId="60B96261" w14:textId="77777777" w:rsidR="00A71040" w:rsidRDefault="00A71040" w:rsidP="00FA7B5A">
      <w:pPr>
        <w:pStyle w:val="ListParagraph"/>
      </w:pPr>
    </w:p>
    <w:p w14:paraId="72043547" w14:textId="77777777" w:rsidR="00A71040" w:rsidRDefault="00A71040" w:rsidP="00FA7B5A">
      <w:pPr>
        <w:pStyle w:val="ListParagraph"/>
      </w:pPr>
    </w:p>
    <w:p w14:paraId="211C145E" w14:textId="77777777" w:rsidR="00A71040" w:rsidRDefault="00A71040" w:rsidP="00FA7B5A">
      <w:pPr>
        <w:pStyle w:val="ListParagraph"/>
      </w:pPr>
    </w:p>
    <w:p w14:paraId="1673C30C" w14:textId="77777777" w:rsidR="00A71040" w:rsidRDefault="00A71040" w:rsidP="00FA7B5A">
      <w:pPr>
        <w:pStyle w:val="ListParagraph"/>
      </w:pPr>
    </w:p>
    <w:p w14:paraId="2ADE44A6" w14:textId="77777777" w:rsidR="00A71040" w:rsidRDefault="00A71040" w:rsidP="00FA7B5A">
      <w:pPr>
        <w:pStyle w:val="ListParagraph"/>
      </w:pPr>
    </w:p>
    <w:p w14:paraId="0C3D2896" w14:textId="77777777" w:rsidR="00A71040" w:rsidRDefault="00A71040" w:rsidP="00FA7B5A">
      <w:pPr>
        <w:pStyle w:val="ListParagraph"/>
      </w:pPr>
    </w:p>
    <w:p w14:paraId="492B48AA" w14:textId="77777777" w:rsidR="00A71040" w:rsidRDefault="00A71040" w:rsidP="00FA7B5A">
      <w:pPr>
        <w:pStyle w:val="ListParagraph"/>
      </w:pPr>
    </w:p>
    <w:p w14:paraId="46C7B6CA" w14:textId="77777777" w:rsidR="00A71040" w:rsidRDefault="00A71040" w:rsidP="00FA7B5A">
      <w:pPr>
        <w:pStyle w:val="ListParagraph"/>
      </w:pPr>
    </w:p>
    <w:p w14:paraId="2EF88035" w14:textId="77777777" w:rsidR="00A71040" w:rsidRDefault="00A71040" w:rsidP="00FA7B5A">
      <w:pPr>
        <w:pStyle w:val="ListParagraph"/>
      </w:pPr>
    </w:p>
    <w:p w14:paraId="5D9C3D90" w14:textId="77777777" w:rsidR="00A71040" w:rsidRDefault="00A71040" w:rsidP="00FA7B5A">
      <w:pPr>
        <w:pStyle w:val="ListParagraph"/>
      </w:pPr>
    </w:p>
    <w:p w14:paraId="72E7936F" w14:textId="77777777" w:rsidR="00A71040" w:rsidRDefault="00A71040" w:rsidP="00FA7B5A">
      <w:pPr>
        <w:pStyle w:val="ListParagraph"/>
      </w:pPr>
    </w:p>
    <w:p w14:paraId="370554E5" w14:textId="77777777" w:rsidR="00A71040" w:rsidRDefault="00A71040" w:rsidP="00FA7B5A">
      <w:pPr>
        <w:pStyle w:val="ListParagraph"/>
      </w:pPr>
    </w:p>
    <w:p w14:paraId="4852C843" w14:textId="77777777" w:rsidR="00A71040" w:rsidRDefault="00A71040" w:rsidP="00FA7B5A">
      <w:pPr>
        <w:pStyle w:val="ListParagraph"/>
      </w:pPr>
    </w:p>
    <w:p w14:paraId="76007C99" w14:textId="77777777" w:rsidR="00A71040" w:rsidRDefault="00A71040" w:rsidP="00FA7B5A">
      <w:pPr>
        <w:pStyle w:val="ListParagraph"/>
      </w:pPr>
    </w:p>
    <w:p w14:paraId="4F4E28A1" w14:textId="77777777" w:rsidR="00A71040" w:rsidRDefault="00A71040" w:rsidP="00FA7B5A">
      <w:pPr>
        <w:pStyle w:val="ListParagraph"/>
      </w:pPr>
    </w:p>
    <w:p w14:paraId="45F6B1C3" w14:textId="77777777" w:rsidR="00A71040" w:rsidRDefault="00A71040" w:rsidP="00FA7B5A">
      <w:pPr>
        <w:pStyle w:val="ListParagraph"/>
      </w:pPr>
    </w:p>
    <w:p w14:paraId="587630FE" w14:textId="77777777" w:rsidR="00A71040" w:rsidRDefault="00A71040" w:rsidP="00FA7B5A">
      <w:pPr>
        <w:pStyle w:val="ListParagraph"/>
      </w:pPr>
    </w:p>
    <w:p w14:paraId="11627DE4" w14:textId="77777777" w:rsidR="00A71040" w:rsidRDefault="00A71040" w:rsidP="00FA7B5A">
      <w:pPr>
        <w:pStyle w:val="ListParagraph"/>
      </w:pPr>
    </w:p>
    <w:p w14:paraId="11E69389" w14:textId="77777777" w:rsidR="00A71040" w:rsidRDefault="00A71040" w:rsidP="00FA7B5A">
      <w:pPr>
        <w:pStyle w:val="ListParagraph"/>
      </w:pPr>
    </w:p>
    <w:p w14:paraId="597B4811" w14:textId="77777777" w:rsidR="00A71040" w:rsidRDefault="00A71040" w:rsidP="00FA7B5A">
      <w:pPr>
        <w:pStyle w:val="ListParagraph"/>
      </w:pPr>
    </w:p>
    <w:p w14:paraId="39E4BCC9" w14:textId="77777777" w:rsidR="00A71040" w:rsidRDefault="00A71040" w:rsidP="00FA7B5A">
      <w:pPr>
        <w:pStyle w:val="ListParagraph"/>
      </w:pPr>
    </w:p>
    <w:p w14:paraId="70DB2AA7" w14:textId="77777777" w:rsidR="00A71040" w:rsidRDefault="00A71040" w:rsidP="00FA7B5A">
      <w:pPr>
        <w:pStyle w:val="ListParagraph"/>
      </w:pPr>
    </w:p>
    <w:p w14:paraId="5C09CF6B" w14:textId="77777777" w:rsidR="00A71040" w:rsidRDefault="00A71040" w:rsidP="00FA7B5A">
      <w:pPr>
        <w:pStyle w:val="ListParagraph"/>
      </w:pPr>
    </w:p>
    <w:p w14:paraId="302BDF21" w14:textId="77777777" w:rsidR="00A71040" w:rsidRDefault="00A71040" w:rsidP="00FA7B5A">
      <w:pPr>
        <w:pStyle w:val="ListParagraph"/>
      </w:pPr>
    </w:p>
    <w:p w14:paraId="27905E17" w14:textId="77777777" w:rsidR="00A71040" w:rsidRDefault="00A71040" w:rsidP="00FA7B5A">
      <w:pPr>
        <w:pStyle w:val="ListParagraph"/>
      </w:pPr>
    </w:p>
    <w:p w14:paraId="232A3849" w14:textId="77777777" w:rsidR="00A71040" w:rsidRDefault="00A71040" w:rsidP="00FA7B5A">
      <w:pPr>
        <w:pStyle w:val="ListParagraph"/>
      </w:pPr>
    </w:p>
    <w:p w14:paraId="087E4903" w14:textId="77777777" w:rsidR="00A71040" w:rsidRDefault="00A71040" w:rsidP="00FA7B5A">
      <w:pPr>
        <w:pStyle w:val="ListParagraph"/>
      </w:pPr>
    </w:p>
    <w:p w14:paraId="43A7882C" w14:textId="77777777" w:rsidR="00A71040" w:rsidRDefault="00A71040" w:rsidP="00FA7B5A">
      <w:pPr>
        <w:pStyle w:val="ListParagraph"/>
      </w:pPr>
    </w:p>
    <w:p w14:paraId="18A6D454" w14:textId="77777777" w:rsidR="00A71040" w:rsidRDefault="00A71040" w:rsidP="00FA7B5A">
      <w:pPr>
        <w:pStyle w:val="ListParagraph"/>
      </w:pPr>
    </w:p>
    <w:p w14:paraId="684DFD33" w14:textId="77777777" w:rsidR="00A71040" w:rsidRDefault="00A71040" w:rsidP="00FA7B5A">
      <w:pPr>
        <w:pStyle w:val="ListParagraph"/>
      </w:pPr>
    </w:p>
    <w:p w14:paraId="5E22ABEF" w14:textId="6C8E699E" w:rsidR="00A71040" w:rsidRPr="002954A0" w:rsidRDefault="00EE377B" w:rsidP="00A71040">
      <w:pPr>
        <w:spacing w:line="257" w:lineRule="auto"/>
        <w:jc w:val="center"/>
        <w:rPr>
          <w:b/>
          <w:bCs/>
          <w:color w:val="A6A6A6" w:themeColor="background1" w:themeShade="A6"/>
          <w:sz w:val="48"/>
          <w:szCs w:val="48"/>
          <w:u w:val="single"/>
        </w:rPr>
      </w:pPr>
      <w:r>
        <w:rPr>
          <w:rFonts w:ascii="Calibri" w:eastAsia="Calibri" w:hAnsi="Calibri" w:cs="Calibri"/>
          <w:b/>
          <w:bCs/>
          <w:color w:val="A6A6A6" w:themeColor="background1" w:themeShade="A6"/>
          <w:sz w:val="48"/>
          <w:szCs w:val="48"/>
          <w:u w:val="single"/>
        </w:rPr>
        <w:lastRenderedPageBreak/>
        <w:t>12</w:t>
      </w:r>
      <w:r w:rsidR="00A71040" w:rsidRPr="002954A0">
        <w:rPr>
          <w:rFonts w:ascii="Calibri" w:eastAsia="Calibri" w:hAnsi="Calibri" w:cs="Calibri"/>
          <w:b/>
          <w:bCs/>
          <w:color w:val="A6A6A6" w:themeColor="background1" w:themeShade="A6"/>
          <w:sz w:val="48"/>
          <w:szCs w:val="48"/>
          <w:u w:val="single"/>
        </w:rPr>
        <w:t>-04-2022</w:t>
      </w:r>
    </w:p>
    <w:p w14:paraId="4817E77D" w14:textId="12E9D783" w:rsidR="00A27508" w:rsidRDefault="00EE377B" w:rsidP="00EE377B">
      <w:pPr>
        <w:rPr>
          <w:color w:val="ED7D31" w:themeColor="accent2"/>
        </w:rPr>
      </w:pPr>
      <w:r w:rsidRPr="00E129DB">
        <w:rPr>
          <w:color w:val="ED7D31" w:themeColor="accent2"/>
        </w:rPr>
        <w:t>Tuples</w:t>
      </w:r>
    </w:p>
    <w:p w14:paraId="27A47AA7" w14:textId="68423C3A" w:rsidR="00A27508" w:rsidRPr="00A27508" w:rsidRDefault="00A27508" w:rsidP="00A27508">
      <w:pPr>
        <w:pStyle w:val="ListParagraph"/>
        <w:numPr>
          <w:ilvl w:val="0"/>
          <w:numId w:val="1"/>
        </w:numPr>
        <w:rPr>
          <w:color w:val="ED7D31" w:themeColor="accent2"/>
        </w:rPr>
      </w:pPr>
      <w:r>
        <w:rPr>
          <w:color w:val="ED7D31" w:themeColor="accent2"/>
        </w:rPr>
        <w:t>Collection of data of different datatypes</w:t>
      </w:r>
    </w:p>
    <w:p w14:paraId="19442AA2" w14:textId="2D17B5A9" w:rsidR="00EE377B" w:rsidRPr="00E129DB" w:rsidRDefault="00EE377B" w:rsidP="00EE377B">
      <w:pPr>
        <w:pStyle w:val="ListParagraph"/>
        <w:numPr>
          <w:ilvl w:val="0"/>
          <w:numId w:val="1"/>
        </w:numPr>
        <w:rPr>
          <w:color w:val="ED7D31" w:themeColor="accent2"/>
        </w:rPr>
      </w:pPr>
      <w:r w:rsidRPr="00E129DB">
        <w:rPr>
          <w:color w:val="ED7D31" w:themeColor="accent2"/>
        </w:rPr>
        <w:t>Immutable</w:t>
      </w:r>
    </w:p>
    <w:p w14:paraId="15536BCF" w14:textId="7B6F4F7F" w:rsidR="00EE377B" w:rsidRPr="00E129DB" w:rsidRDefault="00EE377B" w:rsidP="00EE377B">
      <w:pPr>
        <w:pStyle w:val="ListParagraph"/>
        <w:numPr>
          <w:ilvl w:val="0"/>
          <w:numId w:val="1"/>
        </w:numPr>
        <w:rPr>
          <w:color w:val="ED7D31" w:themeColor="accent2"/>
        </w:rPr>
      </w:pPr>
      <w:r w:rsidRPr="00E129DB">
        <w:rPr>
          <w:color w:val="ED7D31" w:themeColor="accent2"/>
        </w:rPr>
        <w:t>Contains different types of elements</w:t>
      </w:r>
    </w:p>
    <w:p w14:paraId="3C3811DF" w14:textId="1977EDAB" w:rsidR="00EE377B" w:rsidRPr="00E129DB" w:rsidRDefault="00EE377B" w:rsidP="00EE377B">
      <w:pPr>
        <w:pStyle w:val="ListParagraph"/>
        <w:numPr>
          <w:ilvl w:val="0"/>
          <w:numId w:val="1"/>
        </w:numPr>
        <w:rPr>
          <w:color w:val="ED7D31" w:themeColor="accent2"/>
        </w:rPr>
      </w:pPr>
      <w:r w:rsidRPr="00E129DB">
        <w:rPr>
          <w:color w:val="ED7D31" w:themeColor="accent2"/>
        </w:rPr>
        <w:t>Contain both an integer and a string at the same time</w:t>
      </w:r>
    </w:p>
    <w:p w14:paraId="06D140BF" w14:textId="36BE93A8" w:rsidR="00EE377B" w:rsidRPr="00E129DB" w:rsidRDefault="00BF646B" w:rsidP="00EE377B">
      <w:pPr>
        <w:pStyle w:val="ListParagraph"/>
        <w:numPr>
          <w:ilvl w:val="0"/>
          <w:numId w:val="1"/>
        </w:numPr>
        <w:rPr>
          <w:color w:val="ED7D31" w:themeColor="accent2"/>
        </w:rPr>
      </w:pPr>
      <w:r w:rsidRPr="00E129DB">
        <w:rPr>
          <w:color w:val="ED7D31" w:themeColor="accent2"/>
        </w:rPr>
        <w:t xml:space="preserve">Instantiate a new tuple: </w:t>
      </w:r>
    </w:p>
    <w:p w14:paraId="756FF3AF" w14:textId="499B47C3" w:rsidR="00BF646B" w:rsidRPr="00E129DB" w:rsidRDefault="00A74DEC" w:rsidP="00BF646B">
      <w:pPr>
        <w:ind w:left="1440"/>
        <w:rPr>
          <w:color w:val="ED7D31" w:themeColor="accent2"/>
        </w:rPr>
      </w:pPr>
      <w:r>
        <w:rPr>
          <w:color w:val="ED7D31" w:themeColor="accent2"/>
        </w:rPr>
        <w:t>v</w:t>
      </w:r>
      <w:r w:rsidR="00BF646B" w:rsidRPr="00E129DB">
        <w:rPr>
          <w:color w:val="ED7D31" w:themeColor="accent2"/>
        </w:rPr>
        <w:t>al</w:t>
      </w:r>
      <w:r>
        <w:rPr>
          <w:color w:val="ED7D31" w:themeColor="accent2"/>
        </w:rPr>
        <w:t>/var</w:t>
      </w:r>
      <w:r w:rsidR="00BF646B" w:rsidRPr="00E129DB">
        <w:rPr>
          <w:color w:val="ED7D31" w:themeColor="accent2"/>
        </w:rPr>
        <w:t xml:space="preserve"> pair = (99, “Luftballons”)</w:t>
      </w:r>
    </w:p>
    <w:p w14:paraId="69ACA66F" w14:textId="5EAEE69B" w:rsidR="00BF646B" w:rsidRPr="00E129DB" w:rsidRDefault="00BF646B" w:rsidP="00BF646B">
      <w:pPr>
        <w:pStyle w:val="ListParagraph"/>
        <w:numPr>
          <w:ilvl w:val="0"/>
          <w:numId w:val="1"/>
        </w:numPr>
        <w:rPr>
          <w:color w:val="ED7D31" w:themeColor="accent2"/>
        </w:rPr>
      </w:pPr>
      <w:r w:rsidRPr="00E129DB">
        <w:rPr>
          <w:color w:val="ED7D31" w:themeColor="accent2"/>
        </w:rPr>
        <w:t>To access its elements:</w:t>
      </w:r>
    </w:p>
    <w:p w14:paraId="67820CB8" w14:textId="7CC1419D" w:rsidR="00BF646B" w:rsidRPr="00E129DB" w:rsidRDefault="001237E6" w:rsidP="00BF646B">
      <w:pPr>
        <w:ind w:left="1440"/>
        <w:rPr>
          <w:color w:val="ED7D31" w:themeColor="accent2"/>
        </w:rPr>
      </w:pPr>
      <w:r w:rsidRPr="00E129DB">
        <w:rPr>
          <w:color w:val="ED7D31" w:themeColor="accent2"/>
        </w:rPr>
        <w:t>p</w:t>
      </w:r>
      <w:r w:rsidR="00BF646B" w:rsidRPr="00E129DB">
        <w:rPr>
          <w:color w:val="ED7D31" w:themeColor="accent2"/>
        </w:rPr>
        <w:t>rintln(pair</w:t>
      </w:r>
      <w:r w:rsidRPr="00E129DB">
        <w:rPr>
          <w:color w:val="ED7D31" w:themeColor="accent2"/>
        </w:rPr>
        <w:t>._1)</w:t>
      </w:r>
    </w:p>
    <w:p w14:paraId="0A757F06" w14:textId="74217915" w:rsidR="003B7886" w:rsidRDefault="001237E6" w:rsidP="003B7886">
      <w:pPr>
        <w:ind w:left="1440"/>
        <w:rPr>
          <w:color w:val="ED7D31" w:themeColor="accent2"/>
        </w:rPr>
      </w:pPr>
      <w:r w:rsidRPr="00E129DB">
        <w:rPr>
          <w:color w:val="ED7D31" w:themeColor="accent2"/>
        </w:rPr>
        <w:t>println(pair._2)</w:t>
      </w:r>
    </w:p>
    <w:p w14:paraId="717340FE" w14:textId="13B6F2EB" w:rsidR="00E603A8" w:rsidRDefault="00E603A8" w:rsidP="00E603A8">
      <w:pPr>
        <w:pStyle w:val="ListParagraph"/>
        <w:numPr>
          <w:ilvl w:val="0"/>
          <w:numId w:val="1"/>
        </w:numPr>
        <w:rPr>
          <w:color w:val="ED7D31" w:themeColor="accent2"/>
        </w:rPr>
      </w:pPr>
      <w:r>
        <w:rPr>
          <w:color w:val="ED7D31" w:themeColor="accent2"/>
        </w:rPr>
        <w:t xml:space="preserve">The actual type of </w:t>
      </w:r>
      <w:r w:rsidR="00797E25">
        <w:rPr>
          <w:color w:val="ED7D31" w:themeColor="accent2"/>
        </w:rPr>
        <w:t>a tuple depends on the number of elements it contains and the types of those elements.</w:t>
      </w:r>
    </w:p>
    <w:p w14:paraId="5DC29E84" w14:textId="009FFEA7" w:rsidR="003B7886" w:rsidRPr="000A66C3" w:rsidRDefault="009931A8" w:rsidP="000A66C3">
      <w:pPr>
        <w:pStyle w:val="ListParagraph"/>
        <w:numPr>
          <w:ilvl w:val="0"/>
          <w:numId w:val="1"/>
        </w:numPr>
        <w:rPr>
          <w:color w:val="ED7D31" w:themeColor="accent2"/>
        </w:rPr>
      </w:pPr>
      <w:r>
        <w:rPr>
          <w:color w:val="ED7D31" w:themeColor="accent2"/>
        </w:rPr>
        <w:t>The type of (99, “Luftballons”) is Tuple2[Int, String]. The type of (‘u’, ‘r’, “the”, 1, 4, “me”) is Tuple6[Char, Char</w:t>
      </w:r>
      <w:r w:rsidR="00931F1B">
        <w:rPr>
          <w:color w:val="ED7D31" w:themeColor="accent2"/>
        </w:rPr>
        <w:t>, String, Int, Int, String]</w:t>
      </w:r>
    </w:p>
    <w:p w14:paraId="7E53F1E9" w14:textId="77777777" w:rsidR="003B7886" w:rsidRDefault="003B7886" w:rsidP="003B7886">
      <w:pPr>
        <w:rPr>
          <w:color w:val="ED7D31" w:themeColor="accent2"/>
        </w:rPr>
      </w:pPr>
    </w:p>
    <w:p w14:paraId="11DB7DED" w14:textId="158CEC4F" w:rsidR="003B7886" w:rsidRDefault="003B7886" w:rsidP="003B7886">
      <w:pPr>
        <w:rPr>
          <w:color w:val="ED7D31" w:themeColor="accent2"/>
        </w:rPr>
      </w:pPr>
      <w:r>
        <w:rPr>
          <w:color w:val="ED7D31" w:themeColor="accent2"/>
        </w:rPr>
        <w:t>Array/ List/ Tuple</w:t>
      </w:r>
    </w:p>
    <w:p w14:paraId="327C4345" w14:textId="57A698D5" w:rsidR="003B7886" w:rsidRDefault="253AB9A7" w:rsidP="00530B3F">
      <w:pPr>
        <w:ind w:firstLine="720"/>
        <w:rPr>
          <w:color w:val="ED7D31" w:themeColor="accent2"/>
        </w:rPr>
      </w:pPr>
      <w:r w:rsidRPr="253AB9A7">
        <w:rPr>
          <w:color w:val="ED7D31" w:themeColor="accent2"/>
        </w:rPr>
        <w:t>Var A = Array(1, 2, 3, 4, 5)</w:t>
      </w:r>
    </w:p>
    <w:p w14:paraId="3E296F9E" w14:textId="39C478F2" w:rsidR="00CA514F" w:rsidRDefault="253AB9A7" w:rsidP="00530B3F">
      <w:pPr>
        <w:ind w:firstLine="720"/>
        <w:rPr>
          <w:color w:val="ED7D31" w:themeColor="accent2"/>
        </w:rPr>
      </w:pPr>
      <w:r w:rsidRPr="253AB9A7">
        <w:rPr>
          <w:color w:val="ED7D31" w:themeColor="accent2"/>
        </w:rPr>
        <w:t>Var B = List(“Arun”, “Kavya”, “Vivek”)</w:t>
      </w:r>
    </w:p>
    <w:p w14:paraId="7695556F" w14:textId="7F490974" w:rsidR="00530B3F" w:rsidRDefault="253AB9A7" w:rsidP="00530B3F">
      <w:pPr>
        <w:ind w:firstLine="720"/>
        <w:rPr>
          <w:color w:val="ED7D31" w:themeColor="accent2"/>
        </w:rPr>
      </w:pPr>
      <w:r w:rsidRPr="253AB9A7">
        <w:rPr>
          <w:color w:val="ED7D31" w:themeColor="accent2"/>
        </w:rPr>
        <w:t>Var C = (99, “Amruth”)</w:t>
      </w:r>
    </w:p>
    <w:p w14:paraId="61251D7E" w14:textId="772B85C0" w:rsidR="253AB9A7" w:rsidRDefault="253AB9A7" w:rsidP="253AB9A7">
      <w:pPr>
        <w:ind w:firstLine="720"/>
        <w:rPr>
          <w:color w:val="ED7D31" w:themeColor="accent2"/>
        </w:rPr>
      </w:pPr>
      <w:r w:rsidRPr="253AB9A7">
        <w:rPr>
          <w:color w:val="ED7D31" w:themeColor="accent2"/>
        </w:rPr>
        <w:t>Var 7 = List((99, “Amruth”), (88, “Hello”))</w:t>
      </w:r>
    </w:p>
    <w:p w14:paraId="2CAD3DF7" w14:textId="77777777" w:rsidR="000A66C3" w:rsidRDefault="000A66C3" w:rsidP="00530B3F">
      <w:pPr>
        <w:ind w:firstLine="720"/>
        <w:rPr>
          <w:color w:val="ED7D31" w:themeColor="accent2"/>
        </w:rPr>
      </w:pPr>
    </w:p>
    <w:p w14:paraId="2130E0F2" w14:textId="2F1C3179" w:rsidR="00530B3F" w:rsidRDefault="00530B3F" w:rsidP="00530B3F">
      <w:pPr>
        <w:rPr>
          <w:color w:val="ED7D31" w:themeColor="accent2"/>
        </w:rPr>
      </w:pPr>
      <w:r>
        <w:rPr>
          <w:color w:val="ED7D31" w:themeColor="accent2"/>
        </w:rPr>
        <w:t>Calling the Array/ List/ Tuple</w:t>
      </w:r>
    </w:p>
    <w:p w14:paraId="66EA9AB9" w14:textId="5A529DDF" w:rsidR="00530B3F" w:rsidRDefault="00530B3F" w:rsidP="00530B3F">
      <w:pPr>
        <w:rPr>
          <w:color w:val="ED7D31" w:themeColor="accent2"/>
        </w:rPr>
      </w:pPr>
      <w:r>
        <w:rPr>
          <w:color w:val="ED7D31" w:themeColor="accent2"/>
        </w:rPr>
        <w:tab/>
        <w:t>A(2)</w:t>
      </w:r>
    </w:p>
    <w:p w14:paraId="643F3CD9" w14:textId="6AB3FDA7" w:rsidR="00530B3F" w:rsidRDefault="00530B3F" w:rsidP="00530B3F">
      <w:pPr>
        <w:rPr>
          <w:color w:val="ED7D31" w:themeColor="accent2"/>
        </w:rPr>
      </w:pPr>
      <w:r>
        <w:rPr>
          <w:color w:val="ED7D31" w:themeColor="accent2"/>
        </w:rPr>
        <w:tab/>
        <w:t>B(2)</w:t>
      </w:r>
    </w:p>
    <w:p w14:paraId="08FD0FB0" w14:textId="71276C70" w:rsidR="00530B3F" w:rsidRDefault="00530B3F" w:rsidP="00530B3F">
      <w:pPr>
        <w:rPr>
          <w:color w:val="ED7D31" w:themeColor="accent2"/>
        </w:rPr>
      </w:pPr>
      <w:r>
        <w:rPr>
          <w:color w:val="ED7D31" w:themeColor="accent2"/>
        </w:rPr>
        <w:tab/>
        <w:t>Pair._2</w:t>
      </w:r>
    </w:p>
    <w:p w14:paraId="6B3C4EE6" w14:textId="77777777" w:rsidR="00CA514F" w:rsidRDefault="00CA514F" w:rsidP="003B7886">
      <w:pPr>
        <w:rPr>
          <w:color w:val="ED7D31" w:themeColor="accent2"/>
        </w:rPr>
      </w:pPr>
    </w:p>
    <w:p w14:paraId="1213213E" w14:textId="371C980F" w:rsidR="004F4BBC" w:rsidRDefault="004F4BBC" w:rsidP="003B7886">
      <w:pPr>
        <w:rPr>
          <w:color w:val="ED7D31" w:themeColor="accent2"/>
        </w:rPr>
      </w:pPr>
      <w:r>
        <w:rPr>
          <w:color w:val="ED7D31" w:themeColor="accent2"/>
        </w:rPr>
        <w:t>Concatenation</w:t>
      </w:r>
      <w:r w:rsidR="00111F09">
        <w:rPr>
          <w:color w:val="ED7D31" w:themeColor="accent2"/>
        </w:rPr>
        <w:t xml:space="preserve"> (:::)</w:t>
      </w:r>
    </w:p>
    <w:p w14:paraId="2CA4C22D" w14:textId="2D31859E" w:rsidR="004F4BBC" w:rsidRDefault="008057DD" w:rsidP="004F4BBC">
      <w:pPr>
        <w:pStyle w:val="ListParagraph"/>
        <w:numPr>
          <w:ilvl w:val="0"/>
          <w:numId w:val="1"/>
        </w:numPr>
        <w:rPr>
          <w:color w:val="ED7D31" w:themeColor="accent2"/>
        </w:rPr>
      </w:pPr>
      <w:r>
        <w:rPr>
          <w:color w:val="ED7D31" w:themeColor="accent2"/>
        </w:rPr>
        <w:t>Combining two lists and the operator is :::</w:t>
      </w:r>
    </w:p>
    <w:p w14:paraId="246FA7C6" w14:textId="20B216BD" w:rsidR="008057DD" w:rsidRPr="00111F09" w:rsidRDefault="253AB9A7" w:rsidP="00111F09">
      <w:pPr>
        <w:rPr>
          <w:color w:val="ED7D31" w:themeColor="accent2"/>
        </w:rPr>
      </w:pPr>
      <w:r w:rsidRPr="253AB9A7">
        <w:rPr>
          <w:color w:val="ED7D31" w:themeColor="accent2"/>
        </w:rPr>
        <w:t>Cons (::)</w:t>
      </w:r>
    </w:p>
    <w:p w14:paraId="5BC8A988" w14:textId="3DA916F9" w:rsidR="00392E83" w:rsidRDefault="00111F09" w:rsidP="00392E83">
      <w:pPr>
        <w:pStyle w:val="ListParagraph"/>
        <w:numPr>
          <w:ilvl w:val="0"/>
          <w:numId w:val="1"/>
        </w:numPr>
        <w:rPr>
          <w:color w:val="ED7D31" w:themeColor="accent2"/>
        </w:rPr>
      </w:pPr>
      <w:r>
        <w:rPr>
          <w:color w:val="ED7D31" w:themeColor="accent2"/>
        </w:rPr>
        <w:lastRenderedPageBreak/>
        <w:t>Prepends a new element to the beginning of an existing list and returns the resulting list</w:t>
      </w:r>
    </w:p>
    <w:p w14:paraId="5C20C008" w14:textId="61597951" w:rsidR="00955E21" w:rsidRDefault="00392E83" w:rsidP="00E62A8D">
      <w:pPr>
        <w:pStyle w:val="ListParagraph"/>
        <w:numPr>
          <w:ilvl w:val="0"/>
          <w:numId w:val="1"/>
        </w:numPr>
        <w:rPr>
          <w:color w:val="ED7D31" w:themeColor="accent2"/>
        </w:rPr>
      </w:pPr>
      <w:r>
        <w:rPr>
          <w:color w:val="ED7D31" w:themeColor="accent2"/>
        </w:rPr>
        <w:t>We put “Nil” in the end if we have only integers (Eg: 1::2::3::Nil</w:t>
      </w:r>
      <w:r w:rsidR="00E62A8D">
        <w:rPr>
          <w:color w:val="ED7D31" w:themeColor="accent2"/>
        </w:rPr>
        <w:t>)</w:t>
      </w:r>
    </w:p>
    <w:p w14:paraId="0F2C2870" w14:textId="5C6EEEF5" w:rsidR="008248F2" w:rsidRDefault="008248F2" w:rsidP="008248F2">
      <w:pPr>
        <w:rPr>
          <w:color w:val="ED7D31" w:themeColor="accent2"/>
        </w:rPr>
      </w:pPr>
      <w:r>
        <w:rPr>
          <w:color w:val="ED7D31" w:themeColor="accent2"/>
        </w:rPr>
        <w:t>The syntax of a function literal in Scala</w:t>
      </w:r>
    </w:p>
    <w:p w14:paraId="6711C7F3" w14:textId="5F1FFB81" w:rsidR="008248F2" w:rsidRDefault="00B765B0" w:rsidP="008248F2">
      <w:pPr>
        <w:rPr>
          <w:color w:val="ED7D31" w:themeColor="accent2"/>
        </w:rPr>
      </w:pPr>
      <w:r>
        <w:rPr>
          <w:noProof/>
          <w:color w:val="ED7D31" w:themeColor="accent2"/>
        </w:rPr>
        <mc:AlternateContent>
          <mc:Choice Requires="wpi">
            <w:drawing>
              <wp:anchor distT="0" distB="0" distL="114300" distR="114300" simplePos="0" relativeHeight="251658241" behindDoc="0" locked="0" layoutInCell="1" allowOverlap="1" wp14:anchorId="01432AC3" wp14:editId="5687B405">
                <wp:simplePos x="0" y="0"/>
                <wp:positionH relativeFrom="column">
                  <wp:posOffset>890270</wp:posOffset>
                </wp:positionH>
                <wp:positionV relativeFrom="paragraph">
                  <wp:posOffset>147955</wp:posOffset>
                </wp:positionV>
                <wp:extent cx="1184305" cy="145665"/>
                <wp:effectExtent l="38100" t="38100" r="34925" b="4508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184305" cy="145665"/>
                      </w14:xfrm>
                    </w14:contentPart>
                  </a:graphicData>
                </a:graphic>
              </wp:anchor>
            </w:drawing>
          </mc:Choice>
          <mc:Fallback>
            <w:pict>
              <v:shapetype w14:anchorId="29C876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69.75pt;margin-top:11.3pt;width:93.95pt;height:12.1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">
                <v:imagedata r:id="rId10" o:title=""/>
              </v:shape>
            </w:pict>
          </mc:Fallback>
        </mc:AlternateContent>
      </w:r>
      <w:r>
        <w:rPr>
          <w:noProof/>
          <w:color w:val="ED7D31" w:themeColor="accent2"/>
        </w:rPr>
        <mc:AlternateContent>
          <mc:Choice Requires="wpi">
            <w:drawing>
              <wp:anchor distT="0" distB="0" distL="114300" distR="114300" simplePos="0" relativeHeight="251658240" behindDoc="0" locked="0" layoutInCell="1" allowOverlap="1" wp14:anchorId="3694301B" wp14:editId="4F034975">
                <wp:simplePos x="0" y="0"/>
                <wp:positionH relativeFrom="column">
                  <wp:posOffset>287760</wp:posOffset>
                </wp:positionH>
                <wp:positionV relativeFrom="paragraph">
                  <wp:posOffset>183995</wp:posOffset>
                </wp:positionV>
                <wp:extent cx="5760" cy="69840"/>
                <wp:effectExtent l="38100" t="38100" r="32385" b="4508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5760" cy="69840"/>
                      </w14:xfrm>
                    </w14:contentPart>
                  </a:graphicData>
                </a:graphic>
              </wp:anchor>
            </w:drawing>
          </mc:Choice>
          <mc:Fallback>
            <w:pict>
              <v:shape w14:anchorId="50C1B382" id="Ink 6" o:spid="_x0000_s1026" type="#_x0000_t75" style="position:absolute;margin-left:22.3pt;margin-top:14.15pt;width:1.15pt;height:6.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">
                <v:imagedata r:id="rId12" o:title=""/>
              </v:shape>
            </w:pict>
          </mc:Fallback>
        </mc:AlternateContent>
      </w:r>
      <w:r w:rsidR="008248F2">
        <w:rPr>
          <w:color w:val="ED7D31" w:themeColor="accent2"/>
        </w:rPr>
        <w:t>(x : Int, y : Int) =&gt; x + y</w:t>
      </w:r>
    </w:p>
    <w:p w14:paraId="2B4A1006" w14:textId="2F04EBAD" w:rsidR="00B765B0" w:rsidRDefault="008F5F30" w:rsidP="008248F2">
      <w:pPr>
        <w:rPr>
          <w:color w:val="ED7D31" w:themeColor="accent2"/>
        </w:rPr>
      </w:pPr>
      <w:r>
        <w:rPr>
          <w:color w:val="ED7D31" w:themeColor="accent2"/>
        </w:rPr>
        <w:t xml:space="preserve">Function </w:t>
      </w:r>
      <w:r w:rsidR="00B765B0">
        <w:rPr>
          <w:color w:val="ED7D31" w:themeColor="accent2"/>
        </w:rPr>
        <w:t xml:space="preserve">         </w:t>
      </w:r>
      <w:r w:rsidR="00B765B0">
        <w:rPr>
          <w:color w:val="ED7D31" w:themeColor="accent2"/>
        </w:rPr>
        <w:tab/>
        <w:t>Right arrow       Function body</w:t>
      </w:r>
    </w:p>
    <w:p w14:paraId="146622C9" w14:textId="77777777" w:rsidR="00B765B0" w:rsidRDefault="008F5F30" w:rsidP="008248F2">
      <w:pPr>
        <w:rPr>
          <w:color w:val="ED7D31" w:themeColor="accent2"/>
        </w:rPr>
      </w:pPr>
      <w:r>
        <w:rPr>
          <w:color w:val="ED7D31" w:themeColor="accent2"/>
        </w:rPr>
        <w:t xml:space="preserve">parameters </w:t>
      </w:r>
    </w:p>
    <w:p w14:paraId="1E80D1AC" w14:textId="77777777" w:rsidR="00B765B0" w:rsidRDefault="008F5F30" w:rsidP="008248F2">
      <w:pPr>
        <w:rPr>
          <w:color w:val="ED7D31" w:themeColor="accent2"/>
        </w:rPr>
      </w:pPr>
      <w:r>
        <w:rPr>
          <w:color w:val="ED7D31" w:themeColor="accent2"/>
        </w:rPr>
        <w:t xml:space="preserve">in </w:t>
      </w:r>
    </w:p>
    <w:p w14:paraId="75A0C86C" w14:textId="2D512EE5" w:rsidR="008F5F30" w:rsidRDefault="008F5F30" w:rsidP="008248F2">
      <w:pPr>
        <w:rPr>
          <w:color w:val="ED7D31" w:themeColor="accent2"/>
        </w:rPr>
      </w:pPr>
      <w:r>
        <w:rPr>
          <w:color w:val="ED7D31" w:themeColor="accent2"/>
        </w:rPr>
        <w:t>parentheses</w:t>
      </w:r>
    </w:p>
    <w:p w14:paraId="707EF423" w14:textId="77777777" w:rsidR="008A2AE2" w:rsidRDefault="008A2AE2" w:rsidP="008248F2">
      <w:pPr>
        <w:rPr>
          <w:color w:val="ED7D31" w:themeColor="accent2"/>
        </w:rPr>
      </w:pPr>
    </w:p>
    <w:p w14:paraId="43CCF2CA" w14:textId="1A758A71" w:rsidR="00FB52FD" w:rsidRDefault="00FB52FD" w:rsidP="00FB52FD">
      <w:pPr>
        <w:spacing w:line="257" w:lineRule="auto"/>
        <w:jc w:val="center"/>
        <w:rPr>
          <w:rFonts w:ascii="Calibri" w:eastAsia="Calibri" w:hAnsi="Calibri" w:cs="Calibri"/>
          <w:b/>
          <w:bCs/>
          <w:color w:val="A6A6A6" w:themeColor="background1" w:themeShade="A6"/>
          <w:sz w:val="48"/>
          <w:szCs w:val="48"/>
          <w:u w:val="single"/>
        </w:rPr>
      </w:pPr>
      <w:r>
        <w:rPr>
          <w:rFonts w:ascii="Calibri" w:eastAsia="Calibri" w:hAnsi="Calibri" w:cs="Calibri"/>
          <w:b/>
          <w:bCs/>
          <w:color w:val="A6A6A6" w:themeColor="background1" w:themeShade="A6"/>
          <w:sz w:val="48"/>
          <w:szCs w:val="48"/>
          <w:u w:val="single"/>
        </w:rPr>
        <w:t>19</w:t>
      </w:r>
      <w:r w:rsidRPr="002954A0">
        <w:rPr>
          <w:rFonts w:ascii="Calibri" w:eastAsia="Calibri" w:hAnsi="Calibri" w:cs="Calibri"/>
          <w:b/>
          <w:bCs/>
          <w:color w:val="A6A6A6" w:themeColor="background1" w:themeShade="A6"/>
          <w:sz w:val="48"/>
          <w:szCs w:val="48"/>
          <w:u w:val="single"/>
        </w:rPr>
        <w:t>-04-2022</w:t>
      </w:r>
    </w:p>
    <w:p w14:paraId="7E6C5B3B" w14:textId="71C5020F" w:rsidR="00FB52FD" w:rsidRDefault="00346823" w:rsidP="00346823">
      <w:pPr>
        <w:pStyle w:val="ListParagraph"/>
        <w:numPr>
          <w:ilvl w:val="0"/>
          <w:numId w:val="1"/>
        </w:numPr>
        <w:rPr>
          <w:color w:val="ED7D31" w:themeColor="accent2"/>
        </w:rPr>
      </w:pPr>
      <w:r>
        <w:rPr>
          <w:color w:val="ED7D31" w:themeColor="accent2"/>
        </w:rPr>
        <w:t>Scala is a functional programming language</w:t>
      </w:r>
    </w:p>
    <w:p w14:paraId="650F035A" w14:textId="4CC1ED75" w:rsidR="00765F30" w:rsidRDefault="005422B0" w:rsidP="00AF081F">
      <w:pPr>
        <w:pStyle w:val="ListParagraph"/>
        <w:numPr>
          <w:ilvl w:val="0"/>
          <w:numId w:val="1"/>
        </w:numPr>
        <w:rPr>
          <w:color w:val="ED7D31" w:themeColor="accent2"/>
        </w:rPr>
      </w:pPr>
      <w:r>
        <w:rPr>
          <w:color w:val="ED7D31" w:themeColor="accent2"/>
        </w:rPr>
        <w:t>thrill is immutable (list is immutable in scala)</w:t>
      </w:r>
    </w:p>
    <w:p w14:paraId="39A3FF62" w14:textId="1EE3334A" w:rsidR="005422B0" w:rsidRDefault="00EF76BE" w:rsidP="00AF081F">
      <w:pPr>
        <w:pStyle w:val="ListParagraph"/>
        <w:numPr>
          <w:ilvl w:val="0"/>
          <w:numId w:val="1"/>
        </w:numPr>
        <w:rPr>
          <w:color w:val="ED7D31" w:themeColor="accent2"/>
        </w:rPr>
      </w:pPr>
      <w:r>
        <w:rPr>
          <w:color w:val="ED7D31" w:themeColor="accent2"/>
        </w:rPr>
        <w:t>thrill has 3 elements, after dropping two, thrill is expected to have any one element but if that happens, it can’t be called as thrill as it is immutable so a new list is created but not modified in thrill itself</w:t>
      </w:r>
    </w:p>
    <w:p w14:paraId="211DA290" w14:textId="77777777" w:rsidR="006B0A78" w:rsidRDefault="006B0A78" w:rsidP="006B0A78">
      <w:pPr>
        <w:rPr>
          <w:color w:val="ED7D31" w:themeColor="accent2"/>
        </w:rPr>
      </w:pPr>
    </w:p>
    <w:p w14:paraId="4F285063" w14:textId="19126C3D" w:rsidR="006B73A0" w:rsidRDefault="00537DBA" w:rsidP="006B0A78">
      <w:pPr>
        <w:rPr>
          <w:color w:val="ED7D31" w:themeColor="accent2"/>
        </w:rPr>
      </w:pPr>
      <w:r w:rsidRPr="000132BB">
        <w:rPr>
          <w:color w:val="538135" w:themeColor="accent6" w:themeShade="BF"/>
        </w:rPr>
        <w:t xml:space="preserve">scala&gt; </w:t>
      </w:r>
      <w:r w:rsidR="00E5171C" w:rsidRPr="000132BB">
        <w:rPr>
          <w:color w:val="000000" w:themeColor="text1"/>
        </w:rPr>
        <w:t>println(thrill)</w:t>
      </w:r>
    </w:p>
    <w:p w14:paraId="065862C9" w14:textId="0BD1960B" w:rsidR="00E5171C" w:rsidRPr="000132BB" w:rsidRDefault="00537DBA" w:rsidP="006B0A78">
      <w:pPr>
        <w:rPr>
          <w:color w:val="4472C4" w:themeColor="accent1"/>
        </w:rPr>
      </w:pPr>
      <w:r w:rsidRPr="000132BB">
        <w:rPr>
          <w:color w:val="4472C4" w:themeColor="accent1"/>
        </w:rPr>
        <w:t>L</w:t>
      </w:r>
      <w:r w:rsidR="00DF248B" w:rsidRPr="000132BB">
        <w:rPr>
          <w:color w:val="4472C4" w:themeColor="accent1"/>
        </w:rPr>
        <w:t>ist(will, fill, until)</w:t>
      </w:r>
    </w:p>
    <w:p w14:paraId="5754658A" w14:textId="77777777" w:rsidR="00EC5988" w:rsidRDefault="00EC5988" w:rsidP="006B0A78">
      <w:pPr>
        <w:rPr>
          <w:color w:val="ED7D31" w:themeColor="accent2"/>
        </w:rPr>
      </w:pPr>
    </w:p>
    <w:p w14:paraId="00EFD863" w14:textId="42A7925A" w:rsidR="00F23DFC" w:rsidRDefault="00537DBA" w:rsidP="006B0A78">
      <w:pPr>
        <w:rPr>
          <w:color w:val="ED7D31" w:themeColor="accent2"/>
        </w:rPr>
      </w:pPr>
      <w:r w:rsidRPr="000132BB">
        <w:rPr>
          <w:color w:val="538135" w:themeColor="accent6" w:themeShade="BF"/>
        </w:rPr>
        <w:t xml:space="preserve">scala&gt; </w:t>
      </w:r>
      <w:r w:rsidR="00A24554" w:rsidRPr="000132BB">
        <w:rPr>
          <w:color w:val="000000" w:themeColor="text1"/>
        </w:rPr>
        <w:t>thrill.drop(2)</w:t>
      </w:r>
    </w:p>
    <w:p w14:paraId="76CEFC91" w14:textId="0ADB8C04" w:rsidR="00A24554" w:rsidRPr="007E53C8" w:rsidRDefault="00250BBA" w:rsidP="006B0A78">
      <w:pPr>
        <w:rPr>
          <w:color w:val="4472C4" w:themeColor="accent1"/>
        </w:rPr>
      </w:pPr>
      <w:r w:rsidRPr="007E53C8">
        <w:rPr>
          <w:color w:val="4472C4" w:themeColor="accent1"/>
        </w:rPr>
        <w:t>res8</w:t>
      </w:r>
      <w:r w:rsidR="00E84B90" w:rsidRPr="007E53C8">
        <w:rPr>
          <w:color w:val="4472C4" w:themeColor="accent1"/>
        </w:rPr>
        <w:t>: List[String] = List(until)</w:t>
      </w:r>
    </w:p>
    <w:p w14:paraId="3ADD5A38" w14:textId="77777777" w:rsidR="00537DBA" w:rsidRPr="000132BB" w:rsidRDefault="00537DBA" w:rsidP="006B0A78">
      <w:pPr>
        <w:rPr>
          <w:color w:val="538135" w:themeColor="accent6" w:themeShade="BF"/>
        </w:rPr>
      </w:pPr>
    </w:p>
    <w:p w14:paraId="70DBEB3D" w14:textId="1F3A3BB3" w:rsidR="00537DBA" w:rsidRDefault="00537DBA" w:rsidP="006B0A78">
      <w:pPr>
        <w:rPr>
          <w:color w:val="ED7D31" w:themeColor="accent2"/>
        </w:rPr>
      </w:pPr>
      <w:r w:rsidRPr="000132BB">
        <w:rPr>
          <w:color w:val="538135" w:themeColor="accent6" w:themeShade="BF"/>
        </w:rPr>
        <w:t xml:space="preserve">scala&gt; </w:t>
      </w:r>
      <w:r w:rsidRPr="000132BB">
        <w:rPr>
          <w:color w:val="000000" w:themeColor="text1"/>
        </w:rPr>
        <w:t>println(thrill)</w:t>
      </w:r>
    </w:p>
    <w:p w14:paraId="5D478A49" w14:textId="2165F631" w:rsidR="00FB52FD" w:rsidRDefault="00537DBA" w:rsidP="00384FF3">
      <w:pPr>
        <w:rPr>
          <w:color w:val="4472C4" w:themeColor="accent1"/>
        </w:rPr>
      </w:pPr>
      <w:r w:rsidRPr="000132BB">
        <w:rPr>
          <w:color w:val="4472C4" w:themeColor="accent1"/>
        </w:rPr>
        <w:t>List(will, fill, until)</w:t>
      </w:r>
    </w:p>
    <w:p w14:paraId="5505FE8D" w14:textId="77777777" w:rsidR="00BA27BD" w:rsidRDefault="00BA27BD" w:rsidP="00384FF3">
      <w:pPr>
        <w:rPr>
          <w:color w:val="4472C4" w:themeColor="accent1"/>
        </w:rPr>
      </w:pPr>
    </w:p>
    <w:p w14:paraId="18030509" w14:textId="1DDB9F54" w:rsidR="00BA27BD" w:rsidRDefault="00BA27BD" w:rsidP="00BA27BD">
      <w:pPr>
        <w:rPr>
          <w:color w:val="ED7D31" w:themeColor="accent2"/>
        </w:rPr>
      </w:pPr>
      <w:r w:rsidRPr="000132BB">
        <w:rPr>
          <w:color w:val="538135" w:themeColor="accent6" w:themeShade="BF"/>
        </w:rPr>
        <w:t xml:space="preserve">scala&gt; </w:t>
      </w:r>
      <w:r w:rsidR="00340B18">
        <w:rPr>
          <w:color w:val="000000" w:themeColor="text1"/>
        </w:rPr>
        <w:t>thrill</w:t>
      </w:r>
      <w:r w:rsidR="00FC4269">
        <w:rPr>
          <w:color w:val="000000" w:themeColor="text1"/>
        </w:rPr>
        <w:t>.mkst</w:t>
      </w:r>
      <w:r w:rsidR="00863C3A">
        <w:rPr>
          <w:color w:val="000000" w:themeColor="text1"/>
        </w:rPr>
        <w:t>rin</w:t>
      </w:r>
      <w:r w:rsidR="00FC4269">
        <w:rPr>
          <w:color w:val="000000" w:themeColor="text1"/>
        </w:rPr>
        <w:t>g(“,”</w:t>
      </w:r>
      <w:r w:rsidRPr="000132BB">
        <w:rPr>
          <w:color w:val="000000" w:themeColor="text1"/>
        </w:rPr>
        <w:t>)</w:t>
      </w:r>
    </w:p>
    <w:p w14:paraId="46E4F25A" w14:textId="7DD4DF25" w:rsidR="00BA27BD" w:rsidRDefault="00FC4269" w:rsidP="00BA27BD">
      <w:pPr>
        <w:rPr>
          <w:color w:val="4472C4" w:themeColor="accent1"/>
        </w:rPr>
      </w:pPr>
      <w:r>
        <w:rPr>
          <w:color w:val="4472C4" w:themeColor="accent1"/>
        </w:rPr>
        <w:t>res10</w:t>
      </w:r>
      <w:r w:rsidR="00800F53">
        <w:rPr>
          <w:color w:val="4472C4" w:themeColor="accent1"/>
        </w:rPr>
        <w:t xml:space="preserve">:  String </w:t>
      </w:r>
      <w:r w:rsidR="008B56EF">
        <w:rPr>
          <w:color w:val="4472C4" w:themeColor="accent1"/>
        </w:rPr>
        <w:t>=</w:t>
      </w:r>
      <w:r w:rsidR="00800F53">
        <w:rPr>
          <w:color w:val="4472C4" w:themeColor="accent1"/>
        </w:rPr>
        <w:t xml:space="preserve"> will,fill,until</w:t>
      </w:r>
    </w:p>
    <w:p w14:paraId="45362647" w14:textId="77777777" w:rsidR="00863C3A" w:rsidRDefault="00863C3A" w:rsidP="00BA27BD">
      <w:pPr>
        <w:rPr>
          <w:color w:val="4472C4" w:themeColor="accent1"/>
        </w:rPr>
      </w:pPr>
    </w:p>
    <w:p w14:paraId="0453BDC2" w14:textId="0BE600DC" w:rsidR="008A1C69" w:rsidRPr="00E313F3" w:rsidRDefault="008A1C69" w:rsidP="008A1C69">
      <w:pPr>
        <w:pStyle w:val="ListParagraph"/>
        <w:numPr>
          <w:ilvl w:val="0"/>
          <w:numId w:val="1"/>
        </w:numPr>
        <w:rPr>
          <w:color w:val="4472C4" w:themeColor="accent1"/>
        </w:rPr>
      </w:pPr>
      <w:r>
        <w:rPr>
          <w:color w:val="ED7D31" w:themeColor="accent2"/>
        </w:rPr>
        <w:lastRenderedPageBreak/>
        <w:t>Set:  Immutable set (it never changes. But you have still operations that simulate additions, removes or updates, but those operations will in each case return a new collection and leave the old collection unchanged) and Mutable set (It can be updated / extended in place)</w:t>
      </w:r>
    </w:p>
    <w:p w14:paraId="44B9B38D" w14:textId="77777777" w:rsidR="00E313F3" w:rsidRDefault="00E313F3" w:rsidP="00E313F3">
      <w:pPr>
        <w:pStyle w:val="ListParagraph"/>
        <w:rPr>
          <w:color w:val="ED7D31" w:themeColor="accent2"/>
        </w:rPr>
      </w:pPr>
    </w:p>
    <w:p w14:paraId="1D58F497" w14:textId="77777777" w:rsidR="00E313F3" w:rsidRPr="008A1C69" w:rsidRDefault="00E313F3" w:rsidP="00E313F3">
      <w:pPr>
        <w:pStyle w:val="ListParagraph"/>
        <w:rPr>
          <w:color w:val="4472C4" w:themeColor="accent1"/>
        </w:rPr>
      </w:pPr>
    </w:p>
    <w:p w14:paraId="7AD7475B" w14:textId="201BB13E" w:rsidR="00697DA2" w:rsidRPr="00697DA2" w:rsidRDefault="00697DA2" w:rsidP="00697DA2">
      <w:pPr>
        <w:pStyle w:val="ListParagraph"/>
        <w:numPr>
          <w:ilvl w:val="0"/>
          <w:numId w:val="1"/>
        </w:numPr>
        <w:rPr>
          <w:color w:val="4472C4" w:themeColor="accent1"/>
        </w:rPr>
      </w:pPr>
      <w:r>
        <w:rPr>
          <w:color w:val="ED7D31" w:themeColor="accent2"/>
        </w:rPr>
        <w:t>Immutable set:</w:t>
      </w:r>
    </w:p>
    <w:p w14:paraId="6DC6FE0C" w14:textId="7BA4410B" w:rsidR="00697DA2" w:rsidRDefault="00E313F3" w:rsidP="00697DA2">
      <w:pPr>
        <w:pStyle w:val="ListParagraph"/>
        <w:rPr>
          <w:color w:val="ED7D31" w:themeColor="accent2"/>
        </w:rPr>
      </w:pPr>
      <w:r>
        <w:rPr>
          <w:color w:val="ED7D31" w:themeColor="accent2"/>
        </w:rPr>
        <w:t>v</w:t>
      </w:r>
      <w:r w:rsidR="00697DA2">
        <w:rPr>
          <w:color w:val="ED7D31" w:themeColor="accent2"/>
        </w:rPr>
        <w:t xml:space="preserve">ar </w:t>
      </w:r>
      <w:r w:rsidR="000A30CB">
        <w:rPr>
          <w:color w:val="ED7D31" w:themeColor="accent2"/>
        </w:rPr>
        <w:t>jetSet = Set(“Boeing”, “Airbus”)</w:t>
      </w:r>
    </w:p>
    <w:p w14:paraId="32DB095D" w14:textId="04FB17FA" w:rsidR="00BA27BD" w:rsidRDefault="00E65199" w:rsidP="00E313F3">
      <w:pPr>
        <w:pStyle w:val="ListParagraph"/>
        <w:rPr>
          <w:color w:val="ED7D31" w:themeColor="accent2"/>
        </w:rPr>
      </w:pPr>
      <w:r>
        <w:rPr>
          <w:color w:val="ED7D31" w:themeColor="accent2"/>
        </w:rPr>
        <w:t>jetSet</w:t>
      </w:r>
      <w:r w:rsidR="00E313F3">
        <w:rPr>
          <w:color w:val="ED7D31" w:themeColor="accent2"/>
        </w:rPr>
        <w:t xml:space="preserve"> </w:t>
      </w:r>
      <w:r w:rsidR="00E313F3" w:rsidRPr="00E313F3">
        <w:rPr>
          <w:color w:val="ED7D31" w:themeColor="accent2"/>
        </w:rPr>
        <w:t>== “Lear”</w:t>
      </w:r>
    </w:p>
    <w:p w14:paraId="5F601548" w14:textId="6C176B9D" w:rsidR="00E313F3" w:rsidRDefault="00E313F3" w:rsidP="00E313F3">
      <w:pPr>
        <w:pStyle w:val="ListParagraph"/>
        <w:rPr>
          <w:color w:val="ED7D31" w:themeColor="accent2"/>
        </w:rPr>
      </w:pPr>
      <w:r>
        <w:rPr>
          <w:color w:val="ED7D31" w:themeColor="accent2"/>
        </w:rPr>
        <w:t>println(“jetSet.contains(“Cessna”)</w:t>
      </w:r>
    </w:p>
    <w:p w14:paraId="13D8E10C" w14:textId="26CA178E" w:rsidR="00E313F3" w:rsidRPr="00E313F3" w:rsidRDefault="00E313F3" w:rsidP="00E313F3">
      <w:pPr>
        <w:pStyle w:val="ListParagraph"/>
        <w:numPr>
          <w:ilvl w:val="0"/>
          <w:numId w:val="1"/>
        </w:numPr>
        <w:rPr>
          <w:color w:val="4472C4" w:themeColor="accent1"/>
        </w:rPr>
      </w:pPr>
      <w:r>
        <w:rPr>
          <w:color w:val="ED7D31" w:themeColor="accent2"/>
        </w:rPr>
        <w:t>Mutable set:</w:t>
      </w:r>
    </w:p>
    <w:p w14:paraId="54757CC8" w14:textId="37839551" w:rsidR="00E313F3" w:rsidRPr="00697DA2" w:rsidRDefault="00E313F3" w:rsidP="00E313F3">
      <w:pPr>
        <w:pStyle w:val="ListParagraph"/>
        <w:rPr>
          <w:color w:val="4472C4" w:themeColor="accent1"/>
        </w:rPr>
      </w:pPr>
      <w:r>
        <w:rPr>
          <w:color w:val="ED7D31" w:themeColor="accent2"/>
        </w:rPr>
        <w:t>import scala.collection.mutable</w:t>
      </w:r>
    </w:p>
    <w:p w14:paraId="023E3D37" w14:textId="0709CD2B" w:rsidR="00E313F3" w:rsidRDefault="00E313F3" w:rsidP="00E313F3">
      <w:pPr>
        <w:pStyle w:val="ListParagraph"/>
        <w:rPr>
          <w:color w:val="ED7D31" w:themeColor="accent2"/>
        </w:rPr>
      </w:pPr>
      <w:r>
        <w:rPr>
          <w:color w:val="ED7D31" w:themeColor="accent2"/>
        </w:rPr>
        <w:t>var movieSet = Set(“Hitch”, “</w:t>
      </w:r>
      <w:r w:rsidR="00DA29A3">
        <w:rPr>
          <w:color w:val="ED7D31" w:themeColor="accent2"/>
        </w:rPr>
        <w:t>Polterge</w:t>
      </w:r>
      <w:r w:rsidR="00615F75">
        <w:rPr>
          <w:color w:val="ED7D31" w:themeColor="accent2"/>
        </w:rPr>
        <w:t>ist</w:t>
      </w:r>
      <w:r>
        <w:rPr>
          <w:color w:val="ED7D31" w:themeColor="accent2"/>
        </w:rPr>
        <w:t>”)</w:t>
      </w:r>
    </w:p>
    <w:p w14:paraId="28BF0EC5" w14:textId="4A939C39" w:rsidR="00E313F3" w:rsidRDefault="00615F75" w:rsidP="00E313F3">
      <w:pPr>
        <w:pStyle w:val="ListParagraph"/>
        <w:rPr>
          <w:color w:val="ED7D31" w:themeColor="accent2"/>
        </w:rPr>
      </w:pPr>
      <w:r>
        <w:rPr>
          <w:color w:val="ED7D31" w:themeColor="accent2"/>
        </w:rPr>
        <w:t>movie</w:t>
      </w:r>
      <w:r w:rsidR="00E313F3">
        <w:rPr>
          <w:color w:val="ED7D31" w:themeColor="accent2"/>
        </w:rPr>
        <w:t xml:space="preserve">Set </w:t>
      </w:r>
      <w:r w:rsidR="00E313F3" w:rsidRPr="00E313F3">
        <w:rPr>
          <w:color w:val="ED7D31" w:themeColor="accent2"/>
        </w:rPr>
        <w:t>== “</w:t>
      </w:r>
      <w:r>
        <w:rPr>
          <w:color w:val="ED7D31" w:themeColor="accent2"/>
        </w:rPr>
        <w:t>Shrek</w:t>
      </w:r>
      <w:r w:rsidR="00E313F3" w:rsidRPr="00E313F3">
        <w:rPr>
          <w:color w:val="ED7D31" w:themeColor="accent2"/>
        </w:rPr>
        <w:t>”</w:t>
      </w:r>
    </w:p>
    <w:p w14:paraId="44A6605A" w14:textId="6B4C4797" w:rsidR="00E313F3" w:rsidRDefault="00E313F3" w:rsidP="00E313F3">
      <w:pPr>
        <w:pStyle w:val="ListParagraph"/>
        <w:rPr>
          <w:color w:val="ED7D31" w:themeColor="accent2"/>
        </w:rPr>
      </w:pPr>
      <w:r>
        <w:rPr>
          <w:color w:val="ED7D31" w:themeColor="accent2"/>
        </w:rPr>
        <w:t>println(</w:t>
      </w:r>
      <w:r w:rsidR="00615F75">
        <w:rPr>
          <w:color w:val="ED7D31" w:themeColor="accent2"/>
        </w:rPr>
        <w:t>movie</w:t>
      </w:r>
      <w:r>
        <w:rPr>
          <w:color w:val="ED7D31" w:themeColor="accent2"/>
        </w:rPr>
        <w:t>Set</w:t>
      </w:r>
      <w:r w:rsidR="00615F75">
        <w:rPr>
          <w:color w:val="ED7D31" w:themeColor="accent2"/>
        </w:rPr>
        <w:t>)</w:t>
      </w:r>
    </w:p>
    <w:p w14:paraId="4C8185F5" w14:textId="5BE2A58B" w:rsidR="00AB3D95" w:rsidRDefault="00CD0CF2" w:rsidP="00AB3D95">
      <w:pPr>
        <w:pStyle w:val="ListParagraph"/>
        <w:numPr>
          <w:ilvl w:val="0"/>
          <w:numId w:val="1"/>
        </w:numPr>
        <w:rPr>
          <w:color w:val="ED7D31" w:themeColor="accent2"/>
        </w:rPr>
      </w:pPr>
      <w:r>
        <w:rPr>
          <w:color w:val="ED7D31" w:themeColor="accent2"/>
        </w:rPr>
        <w:t>Map</w:t>
      </w:r>
    </w:p>
    <w:p w14:paraId="0ABD6E9B" w14:textId="621AD69D" w:rsidR="00AB3D95" w:rsidRDefault="00AB3D95" w:rsidP="00AB3D95">
      <w:pPr>
        <w:pStyle w:val="ListParagraph"/>
        <w:rPr>
          <w:color w:val="ED7D31" w:themeColor="accent2"/>
        </w:rPr>
      </w:pPr>
      <w:r>
        <w:rPr>
          <w:color w:val="ED7D31" w:themeColor="accent2"/>
        </w:rPr>
        <w:t>Mutable Map:-</w:t>
      </w:r>
    </w:p>
    <w:p w14:paraId="5ECF27E2" w14:textId="2C949476" w:rsidR="00AB3D95" w:rsidRDefault="00AB3D95" w:rsidP="00AB3D95">
      <w:pPr>
        <w:pStyle w:val="ListParagraph"/>
        <w:rPr>
          <w:color w:val="ED7D31" w:themeColor="accent2"/>
        </w:rPr>
      </w:pPr>
      <w:r>
        <w:rPr>
          <w:color w:val="ED7D31" w:themeColor="accent2"/>
        </w:rPr>
        <w:t>Import scala.collection.mutable</w:t>
      </w:r>
    </w:p>
    <w:p w14:paraId="175F1B57" w14:textId="3BA25A56" w:rsidR="00AB3D95" w:rsidRDefault="00A64A31" w:rsidP="00AB3D95">
      <w:pPr>
        <w:pStyle w:val="ListParagraph"/>
        <w:rPr>
          <w:color w:val="ED7D31" w:themeColor="accent2"/>
        </w:rPr>
      </w:pPr>
      <w:r>
        <w:rPr>
          <w:color w:val="ED7D31" w:themeColor="accent2"/>
        </w:rPr>
        <w:t>V</w:t>
      </w:r>
      <w:r w:rsidR="00AB3D95">
        <w:rPr>
          <w:color w:val="ED7D31" w:themeColor="accent2"/>
        </w:rPr>
        <w:t>al</w:t>
      </w:r>
      <w:r>
        <w:rPr>
          <w:color w:val="ED7D31" w:themeColor="accent2"/>
        </w:rPr>
        <w:t xml:space="preserve"> treasureMap = mutable.Map[Int, String]()</w:t>
      </w:r>
    </w:p>
    <w:p w14:paraId="197C54A6" w14:textId="0A7B5978" w:rsidR="00A64A31" w:rsidRDefault="00A64A31" w:rsidP="00AB3D95">
      <w:pPr>
        <w:pStyle w:val="ListParagraph"/>
        <w:rPr>
          <w:color w:val="ED7D31" w:themeColor="accent2"/>
        </w:rPr>
      </w:pPr>
      <w:r>
        <w:rPr>
          <w:color w:val="ED7D31" w:themeColor="accent2"/>
        </w:rPr>
        <w:t>treasureMap += (1-&gt;”Go to islan</w:t>
      </w:r>
      <w:r w:rsidR="00902482">
        <w:rPr>
          <w:color w:val="ED7D31" w:themeColor="accent2"/>
        </w:rPr>
        <w:t>d”)</w:t>
      </w:r>
    </w:p>
    <w:p w14:paraId="70A39950" w14:textId="53A471B9" w:rsidR="00902482" w:rsidRPr="00902482" w:rsidRDefault="00902482" w:rsidP="00902482">
      <w:pPr>
        <w:pStyle w:val="ListParagraph"/>
        <w:rPr>
          <w:color w:val="ED7D31" w:themeColor="accent2"/>
        </w:rPr>
      </w:pPr>
      <w:r>
        <w:rPr>
          <w:color w:val="ED7D31" w:themeColor="accent2"/>
        </w:rPr>
        <w:t>treasureMap += (2-&gt;”</w:t>
      </w:r>
      <w:r w:rsidR="00025952">
        <w:rPr>
          <w:color w:val="ED7D31" w:themeColor="accent2"/>
        </w:rPr>
        <w:t>Find big X on ground.</w:t>
      </w:r>
      <w:r>
        <w:rPr>
          <w:color w:val="ED7D31" w:themeColor="accent2"/>
        </w:rPr>
        <w:t>”)</w:t>
      </w:r>
    </w:p>
    <w:p w14:paraId="3D28E3BF" w14:textId="3252759F" w:rsidR="00902482" w:rsidRDefault="00902482" w:rsidP="00902482">
      <w:pPr>
        <w:pStyle w:val="ListParagraph"/>
        <w:rPr>
          <w:color w:val="ED7D31" w:themeColor="accent2"/>
        </w:rPr>
      </w:pPr>
      <w:r>
        <w:rPr>
          <w:color w:val="ED7D31" w:themeColor="accent2"/>
        </w:rPr>
        <w:t>treasureMap += (3-&gt;”Dig.”)</w:t>
      </w:r>
    </w:p>
    <w:p w14:paraId="61BD374E" w14:textId="762B7F27" w:rsidR="00025952" w:rsidRDefault="00025952" w:rsidP="00902482">
      <w:pPr>
        <w:pStyle w:val="ListParagraph"/>
        <w:rPr>
          <w:color w:val="ED7D31" w:themeColor="accent2"/>
        </w:rPr>
      </w:pPr>
      <w:r>
        <w:rPr>
          <w:color w:val="ED7D31" w:themeColor="accent2"/>
        </w:rPr>
        <w:t>println(treasureMap(2))</w:t>
      </w:r>
    </w:p>
    <w:p w14:paraId="643AAE41" w14:textId="77777777" w:rsidR="00025952" w:rsidRDefault="00025952" w:rsidP="00902482">
      <w:pPr>
        <w:pStyle w:val="ListParagraph"/>
        <w:rPr>
          <w:color w:val="ED7D31" w:themeColor="accent2"/>
        </w:rPr>
      </w:pPr>
    </w:p>
    <w:p w14:paraId="275BFDBD" w14:textId="2DD41A2A" w:rsidR="00025952" w:rsidRDefault="00025952" w:rsidP="00902482">
      <w:pPr>
        <w:pStyle w:val="ListParagraph"/>
        <w:rPr>
          <w:color w:val="ED7D31" w:themeColor="accent2"/>
        </w:rPr>
      </w:pPr>
      <w:r>
        <w:rPr>
          <w:color w:val="ED7D31" w:themeColor="accent2"/>
        </w:rPr>
        <w:t>Immutable Map</w:t>
      </w:r>
    </w:p>
    <w:p w14:paraId="3FB39D79" w14:textId="77777777" w:rsidR="00025952" w:rsidRDefault="00025952" w:rsidP="00902482">
      <w:pPr>
        <w:pStyle w:val="ListParagraph"/>
        <w:rPr>
          <w:color w:val="ED7D31" w:themeColor="accent2"/>
        </w:rPr>
      </w:pPr>
    </w:p>
    <w:p w14:paraId="1CE82E69" w14:textId="60610BF0" w:rsidR="00323463" w:rsidRDefault="00323463" w:rsidP="00902482">
      <w:pPr>
        <w:pStyle w:val="ListParagraph"/>
        <w:rPr>
          <w:color w:val="ED7D31" w:themeColor="accent2"/>
        </w:rPr>
      </w:pPr>
      <w:r>
        <w:rPr>
          <w:color w:val="ED7D31" w:themeColor="accent2"/>
        </w:rPr>
        <w:t>Command line arguments in scala</w:t>
      </w:r>
    </w:p>
    <w:p w14:paraId="7A94176D" w14:textId="40CA6E9B" w:rsidR="00153B76" w:rsidRDefault="00B15668" w:rsidP="00902482">
      <w:pPr>
        <w:pStyle w:val="ListParagraph"/>
        <w:rPr>
          <w:color w:val="ED7D31" w:themeColor="accent2"/>
        </w:rPr>
      </w:pPr>
      <w:r>
        <w:rPr>
          <w:color w:val="ED7D31" w:themeColor="accent2"/>
        </w:rPr>
        <w:t>Cd scala_programs/</w:t>
      </w:r>
    </w:p>
    <w:p w14:paraId="38460EB7" w14:textId="38323E2B" w:rsidR="00B15668" w:rsidRDefault="00B15668" w:rsidP="00902482">
      <w:pPr>
        <w:pStyle w:val="ListParagraph"/>
        <w:rPr>
          <w:color w:val="ED7D31" w:themeColor="accent2"/>
        </w:rPr>
      </w:pPr>
      <w:r>
        <w:rPr>
          <w:color w:val="ED7D31" w:themeColor="accent2"/>
        </w:rPr>
        <w:t xml:space="preserve">Scala whiledemo.scala </w:t>
      </w:r>
      <w:r w:rsidR="00486E67">
        <w:rPr>
          <w:color w:val="ED7D31" w:themeColor="accent2"/>
        </w:rPr>
        <w:t>Scala is fun</w:t>
      </w:r>
    </w:p>
    <w:p w14:paraId="43879B10" w14:textId="77777777" w:rsidR="00486E67" w:rsidRDefault="00486E67" w:rsidP="00902482">
      <w:pPr>
        <w:pStyle w:val="ListParagraph"/>
        <w:rPr>
          <w:color w:val="ED7D31" w:themeColor="accent2"/>
        </w:rPr>
      </w:pPr>
    </w:p>
    <w:p w14:paraId="79D1FB45" w14:textId="5ED84098" w:rsidR="00486E67" w:rsidRPr="00941BB0" w:rsidRDefault="00941BB0" w:rsidP="00941BB0">
      <w:pPr>
        <w:ind w:firstLine="720"/>
        <w:rPr>
          <w:color w:val="ED7D31" w:themeColor="accent2"/>
        </w:rPr>
      </w:pPr>
      <w:r w:rsidRPr="00941BB0">
        <w:rPr>
          <w:color w:val="ED7D31" w:themeColor="accent2"/>
        </w:rPr>
        <w:t>While</w:t>
      </w:r>
      <w:r>
        <w:rPr>
          <w:color w:val="ED7D31" w:themeColor="accent2"/>
        </w:rPr>
        <w:t xml:space="preserve">demo         </w:t>
      </w:r>
      <w:r w:rsidR="00486E67" w:rsidRPr="00941BB0">
        <w:rPr>
          <w:color w:val="ED7D31" w:themeColor="accent2"/>
        </w:rPr>
        <w:t>Var i=0</w:t>
      </w:r>
    </w:p>
    <w:p w14:paraId="5E7CADC3" w14:textId="117002D4" w:rsidR="00486E67" w:rsidRDefault="00486E67" w:rsidP="00941BB0">
      <w:pPr>
        <w:pStyle w:val="ListParagraph"/>
        <w:ind w:left="2160"/>
        <w:rPr>
          <w:color w:val="ED7D31" w:themeColor="accent2"/>
        </w:rPr>
      </w:pPr>
      <w:r>
        <w:rPr>
          <w:color w:val="ED7D31" w:themeColor="accent2"/>
        </w:rPr>
        <w:t>While (</w:t>
      </w:r>
      <w:r w:rsidR="007546C0">
        <w:rPr>
          <w:color w:val="ED7D31" w:themeColor="accent2"/>
        </w:rPr>
        <w:t>i&lt;args.length</w:t>
      </w:r>
      <w:r>
        <w:rPr>
          <w:color w:val="ED7D31" w:themeColor="accent2"/>
        </w:rPr>
        <w:t>)</w:t>
      </w:r>
    </w:p>
    <w:p w14:paraId="6FC723D6" w14:textId="77777777" w:rsidR="007546C0" w:rsidRDefault="007546C0" w:rsidP="00941BB0">
      <w:pPr>
        <w:pStyle w:val="ListParagraph"/>
        <w:ind w:left="2160"/>
        <w:rPr>
          <w:color w:val="ED7D31" w:themeColor="accent2"/>
        </w:rPr>
      </w:pPr>
      <w:r>
        <w:rPr>
          <w:color w:val="ED7D31" w:themeColor="accent2"/>
        </w:rPr>
        <w:t>{</w:t>
      </w:r>
    </w:p>
    <w:p w14:paraId="0D3CC0A3" w14:textId="150C82F9" w:rsidR="007546C0" w:rsidRDefault="007546C0" w:rsidP="00941BB0">
      <w:pPr>
        <w:pStyle w:val="ListParagraph"/>
        <w:ind w:left="2160"/>
        <w:rPr>
          <w:color w:val="ED7D31" w:themeColor="accent2"/>
        </w:rPr>
      </w:pPr>
      <w:r>
        <w:rPr>
          <w:color w:val="ED7D31" w:themeColor="accent2"/>
        </w:rPr>
        <w:tab/>
        <w:t>Println(args(i))</w:t>
      </w:r>
    </w:p>
    <w:p w14:paraId="2C292E03" w14:textId="4A117CF3" w:rsidR="007546C0" w:rsidRDefault="007546C0" w:rsidP="00941BB0">
      <w:pPr>
        <w:pStyle w:val="ListParagraph"/>
        <w:ind w:left="2160"/>
        <w:rPr>
          <w:color w:val="ED7D31" w:themeColor="accent2"/>
        </w:rPr>
      </w:pPr>
      <w:r>
        <w:rPr>
          <w:color w:val="ED7D31" w:themeColor="accent2"/>
        </w:rPr>
        <w:tab/>
      </w:r>
      <w:r w:rsidR="005735E0">
        <w:rPr>
          <w:color w:val="ED7D31" w:themeColor="accent2"/>
        </w:rPr>
        <w:t>i</w:t>
      </w:r>
      <w:r>
        <w:rPr>
          <w:color w:val="ED7D31" w:themeColor="accent2"/>
        </w:rPr>
        <w:t>+=1</w:t>
      </w:r>
    </w:p>
    <w:p w14:paraId="7457BF62" w14:textId="31A05AC6" w:rsidR="007546C0" w:rsidRDefault="007546C0" w:rsidP="00941BB0">
      <w:pPr>
        <w:pStyle w:val="ListParagraph"/>
        <w:ind w:left="2160"/>
        <w:rPr>
          <w:color w:val="ED7D31" w:themeColor="accent2"/>
        </w:rPr>
      </w:pPr>
      <w:r>
        <w:rPr>
          <w:color w:val="ED7D31" w:themeColor="accent2"/>
        </w:rPr>
        <w:t>}</w:t>
      </w:r>
    </w:p>
    <w:p w14:paraId="4242C127" w14:textId="77777777" w:rsidR="00323463" w:rsidRPr="00AB3D95" w:rsidRDefault="00323463" w:rsidP="00902482">
      <w:pPr>
        <w:pStyle w:val="ListParagraph"/>
        <w:rPr>
          <w:color w:val="ED7D31" w:themeColor="accent2"/>
        </w:rPr>
      </w:pPr>
    </w:p>
    <w:p w14:paraId="368F93E1" w14:textId="33D91B5A" w:rsidR="00902482" w:rsidRDefault="00E81E72" w:rsidP="00AB3D95">
      <w:pPr>
        <w:pStyle w:val="ListParagraph"/>
        <w:rPr>
          <w:color w:val="ED7D31" w:themeColor="accent2"/>
        </w:rPr>
      </w:pPr>
      <w:r>
        <w:rPr>
          <w:color w:val="ED7D31" w:themeColor="accent2"/>
        </w:rPr>
        <w:t>For</w:t>
      </w:r>
    </w:p>
    <w:p w14:paraId="7F82AE72" w14:textId="34F1E942" w:rsidR="00E81E72" w:rsidRPr="00AB3D95" w:rsidRDefault="00E81E72" w:rsidP="00AB3D95">
      <w:pPr>
        <w:pStyle w:val="ListParagraph"/>
        <w:rPr>
          <w:color w:val="ED7D31" w:themeColor="accent2"/>
        </w:rPr>
      </w:pPr>
      <w:r>
        <w:rPr>
          <w:color w:val="ED7D31" w:themeColor="accent2"/>
        </w:rPr>
        <w:t>For (arg &lt;- args)</w:t>
      </w:r>
    </w:p>
    <w:p w14:paraId="251615F9" w14:textId="16DC1330" w:rsidR="00E313F3" w:rsidRPr="00CD0CF2" w:rsidRDefault="00E313F3" w:rsidP="00CD0CF2">
      <w:pPr>
        <w:rPr>
          <w:color w:val="ED7D31" w:themeColor="accent2"/>
        </w:rPr>
      </w:pPr>
    </w:p>
    <w:p w14:paraId="26BBD04A" w14:textId="77777777" w:rsidR="00BC0F19" w:rsidRDefault="00BC0F19" w:rsidP="008248F2">
      <w:pPr>
        <w:rPr>
          <w:color w:val="ED7D31" w:themeColor="accent2"/>
        </w:rPr>
      </w:pPr>
    </w:p>
    <w:p w14:paraId="6714800D" w14:textId="1BCB44A2" w:rsidR="00E55248" w:rsidRDefault="00E55248" w:rsidP="00E55248">
      <w:pPr>
        <w:spacing w:line="257" w:lineRule="auto"/>
        <w:jc w:val="center"/>
        <w:rPr>
          <w:rFonts w:ascii="Calibri" w:eastAsia="Calibri" w:hAnsi="Calibri" w:cs="Calibri"/>
          <w:b/>
          <w:bCs/>
          <w:color w:val="A6A6A6" w:themeColor="background1" w:themeShade="A6"/>
          <w:sz w:val="48"/>
          <w:szCs w:val="48"/>
          <w:u w:val="single"/>
        </w:rPr>
      </w:pPr>
      <w:r>
        <w:rPr>
          <w:rFonts w:ascii="Calibri" w:eastAsia="Calibri" w:hAnsi="Calibri" w:cs="Calibri"/>
          <w:b/>
          <w:bCs/>
          <w:color w:val="A6A6A6" w:themeColor="background1" w:themeShade="A6"/>
          <w:sz w:val="48"/>
          <w:szCs w:val="48"/>
          <w:u w:val="single"/>
        </w:rPr>
        <w:lastRenderedPageBreak/>
        <w:t>21</w:t>
      </w:r>
      <w:r w:rsidRPr="002954A0">
        <w:rPr>
          <w:rFonts w:ascii="Calibri" w:eastAsia="Calibri" w:hAnsi="Calibri" w:cs="Calibri"/>
          <w:b/>
          <w:bCs/>
          <w:color w:val="A6A6A6" w:themeColor="background1" w:themeShade="A6"/>
          <w:sz w:val="48"/>
          <w:szCs w:val="48"/>
          <w:u w:val="single"/>
        </w:rPr>
        <w:t>-04-2022</w:t>
      </w:r>
    </w:p>
    <w:p w14:paraId="7147287D" w14:textId="36171746" w:rsidR="009B6402" w:rsidRPr="002C4077" w:rsidRDefault="002C4077" w:rsidP="009B6402">
      <w:pPr>
        <w:spacing w:line="257" w:lineRule="auto"/>
        <w:rPr>
          <w:rFonts w:ascii="Calibri" w:eastAsia="Calibri" w:hAnsi="Calibri" w:cs="Calibri"/>
          <w:color w:val="ED7D31" w:themeColor="accent2"/>
          <w:sz w:val="28"/>
          <w:szCs w:val="28"/>
        </w:rPr>
      </w:pPr>
      <w:r w:rsidRPr="002C4077">
        <w:rPr>
          <w:rFonts w:ascii="Calibri" w:eastAsia="Calibri" w:hAnsi="Calibri" w:cs="Calibri"/>
          <w:color w:val="ED7D31" w:themeColor="accent2"/>
          <w:sz w:val="28"/>
          <w:szCs w:val="28"/>
        </w:rPr>
        <w:t>Class:</w:t>
      </w:r>
    </w:p>
    <w:p w14:paraId="1419AF74" w14:textId="7AB75DCD" w:rsidR="002C4077" w:rsidRDefault="002C4077" w:rsidP="009B6402">
      <w:pPr>
        <w:spacing w:line="257" w:lineRule="auto"/>
        <w:rPr>
          <w:rFonts w:ascii="Calibri" w:eastAsia="Calibri" w:hAnsi="Calibri" w:cs="Calibri"/>
          <w:color w:val="ED7D31" w:themeColor="accent2"/>
          <w:sz w:val="28"/>
          <w:szCs w:val="28"/>
        </w:rPr>
      </w:pPr>
      <w:r w:rsidRPr="002C4077">
        <w:rPr>
          <w:rFonts w:ascii="Calibri" w:eastAsia="Calibri" w:hAnsi="Calibri" w:cs="Calibri"/>
          <w:color w:val="ED7D31" w:themeColor="accent2"/>
          <w:sz w:val="28"/>
          <w:szCs w:val="28"/>
        </w:rPr>
        <w:t>It is a blueprint for objects. Once you define a class, you can create objects from the class blueprint with the keyword new</w:t>
      </w:r>
    </w:p>
    <w:p w14:paraId="2386F1F6" w14:textId="1A9F3486" w:rsidR="001C31E8" w:rsidRPr="007006F2" w:rsidRDefault="001C31E8" w:rsidP="009B6402">
      <w:pPr>
        <w:spacing w:line="257" w:lineRule="auto"/>
        <w:rPr>
          <w:rFonts w:ascii="Calibri" w:eastAsia="Calibri" w:hAnsi="Calibri" w:cs="Calibri"/>
          <w:color w:val="F4B083" w:themeColor="accent2" w:themeTint="99"/>
          <w:sz w:val="28"/>
          <w:szCs w:val="28"/>
        </w:rPr>
      </w:pPr>
      <w:r w:rsidRPr="007006F2">
        <w:rPr>
          <w:rFonts w:ascii="Calibri" w:eastAsia="Calibri" w:hAnsi="Calibri" w:cs="Calibri"/>
          <w:color w:val="F4B083" w:themeColor="accent2" w:themeTint="99"/>
          <w:sz w:val="28"/>
          <w:szCs w:val="28"/>
        </w:rPr>
        <w:t>Example -&gt;</w:t>
      </w:r>
    </w:p>
    <w:p w14:paraId="137EE4A2" w14:textId="2DE32194" w:rsidR="001C31E8" w:rsidRPr="007006F2" w:rsidRDefault="007006F2" w:rsidP="009B6402">
      <w:pPr>
        <w:spacing w:line="257" w:lineRule="auto"/>
        <w:rPr>
          <w:rFonts w:ascii="Calibri" w:eastAsia="Calibri" w:hAnsi="Calibri" w:cs="Calibri"/>
          <w:color w:val="F4B083" w:themeColor="accent2" w:themeTint="99"/>
          <w:sz w:val="28"/>
          <w:szCs w:val="28"/>
        </w:rPr>
      </w:pPr>
      <w:r w:rsidRPr="007006F2">
        <w:rPr>
          <w:rFonts w:ascii="Calibri" w:eastAsia="Calibri" w:hAnsi="Calibri" w:cs="Calibri"/>
          <w:color w:val="F4B083" w:themeColor="accent2" w:themeTint="99"/>
          <w:sz w:val="28"/>
          <w:szCs w:val="28"/>
        </w:rPr>
        <w:t>c</w:t>
      </w:r>
      <w:r w:rsidR="001C31E8" w:rsidRPr="007006F2">
        <w:rPr>
          <w:rFonts w:ascii="Calibri" w:eastAsia="Calibri" w:hAnsi="Calibri" w:cs="Calibri"/>
          <w:color w:val="F4B083" w:themeColor="accent2" w:themeTint="99"/>
          <w:sz w:val="28"/>
          <w:szCs w:val="28"/>
        </w:rPr>
        <w:t xml:space="preserve">lass </w:t>
      </w:r>
      <w:r w:rsidRPr="007006F2">
        <w:rPr>
          <w:rFonts w:ascii="Calibri" w:eastAsia="Calibri" w:hAnsi="Calibri" w:cs="Calibri"/>
          <w:color w:val="F4B083" w:themeColor="accent2" w:themeTint="99"/>
          <w:sz w:val="28"/>
          <w:szCs w:val="28"/>
        </w:rPr>
        <w:t>ChecksumAccumulator {</w:t>
      </w:r>
    </w:p>
    <w:p w14:paraId="34E0A62C" w14:textId="282CE445" w:rsidR="007006F2" w:rsidRPr="007006F2" w:rsidRDefault="007006F2" w:rsidP="009B6402">
      <w:pPr>
        <w:spacing w:line="257" w:lineRule="auto"/>
        <w:rPr>
          <w:rFonts w:ascii="Calibri" w:eastAsia="Calibri" w:hAnsi="Calibri" w:cs="Calibri"/>
          <w:color w:val="F4B083" w:themeColor="accent2" w:themeTint="99"/>
          <w:sz w:val="28"/>
          <w:szCs w:val="28"/>
        </w:rPr>
      </w:pPr>
      <w:r w:rsidRPr="007006F2">
        <w:rPr>
          <w:rFonts w:ascii="Calibri" w:eastAsia="Calibri" w:hAnsi="Calibri" w:cs="Calibri"/>
          <w:color w:val="F4B083" w:themeColor="accent2" w:themeTint="99"/>
          <w:sz w:val="28"/>
          <w:szCs w:val="28"/>
        </w:rPr>
        <w:tab/>
        <w:t>// class definition</w:t>
      </w:r>
    </w:p>
    <w:p w14:paraId="2DDC3AA3" w14:textId="2665A46A" w:rsidR="007006F2" w:rsidRPr="007006F2" w:rsidRDefault="002A10F6" w:rsidP="009B6402">
      <w:pPr>
        <w:spacing w:line="257" w:lineRule="auto"/>
        <w:rPr>
          <w:rFonts w:ascii="Calibri" w:eastAsia="Calibri" w:hAnsi="Calibri" w:cs="Calibri"/>
          <w:color w:val="F4B083" w:themeColor="accent2" w:themeTint="99"/>
          <w:sz w:val="28"/>
          <w:szCs w:val="28"/>
        </w:rPr>
      </w:pPr>
      <w:r>
        <w:rPr>
          <w:rFonts w:ascii="Calibri" w:eastAsia="Calibri" w:hAnsi="Calibri" w:cs="Calibri"/>
          <w:color w:val="F4B083" w:themeColor="accent2" w:themeTint="99"/>
          <w:sz w:val="28"/>
          <w:szCs w:val="28"/>
        </w:rPr>
        <w:t>}</w:t>
      </w:r>
    </w:p>
    <w:p w14:paraId="78C27640" w14:textId="77777777" w:rsidR="002C4077" w:rsidRDefault="002C4077" w:rsidP="009B6402">
      <w:pPr>
        <w:spacing w:line="257" w:lineRule="auto"/>
        <w:rPr>
          <w:rFonts w:ascii="Calibri" w:eastAsia="Calibri" w:hAnsi="Calibri" w:cs="Calibri"/>
          <w:color w:val="ED7D31" w:themeColor="accent2"/>
          <w:sz w:val="28"/>
          <w:szCs w:val="28"/>
        </w:rPr>
      </w:pPr>
    </w:p>
    <w:p w14:paraId="29B5F27A" w14:textId="770B4639" w:rsidR="00403F81" w:rsidRDefault="00403F81"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Members:</w:t>
      </w:r>
    </w:p>
    <w:p w14:paraId="26B6AF09" w14:textId="27257743" w:rsidR="00403F81" w:rsidRDefault="00403F81"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Fields and methods which are kept inside a class definition</w:t>
      </w:r>
    </w:p>
    <w:p w14:paraId="0696187B" w14:textId="77777777" w:rsidR="00403F81" w:rsidRDefault="00403F81" w:rsidP="009B6402">
      <w:pPr>
        <w:spacing w:line="257" w:lineRule="auto"/>
        <w:rPr>
          <w:rFonts w:ascii="Calibri" w:eastAsia="Calibri" w:hAnsi="Calibri" w:cs="Calibri"/>
          <w:color w:val="ED7D31" w:themeColor="accent2"/>
          <w:sz w:val="28"/>
          <w:szCs w:val="28"/>
        </w:rPr>
      </w:pPr>
    </w:p>
    <w:p w14:paraId="795AF8EA" w14:textId="4971C482" w:rsidR="00403F81" w:rsidRDefault="00403F81"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Fields / Instance variables:</w:t>
      </w:r>
    </w:p>
    <w:p w14:paraId="25F4A88A" w14:textId="19C45F99" w:rsidR="00403F81" w:rsidRDefault="00403F81"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They can be defined with either val or car. They are variables</w:t>
      </w:r>
    </w:p>
    <w:p w14:paraId="5990EA17" w14:textId="77777777" w:rsidR="00403F81" w:rsidRDefault="00403F81" w:rsidP="009B6402">
      <w:pPr>
        <w:spacing w:line="257" w:lineRule="auto"/>
        <w:rPr>
          <w:rFonts w:ascii="Calibri" w:eastAsia="Calibri" w:hAnsi="Calibri" w:cs="Calibri"/>
          <w:color w:val="ED7D31" w:themeColor="accent2"/>
          <w:sz w:val="28"/>
          <w:szCs w:val="28"/>
        </w:rPr>
      </w:pPr>
    </w:p>
    <w:p w14:paraId="43E82245" w14:textId="6CE38890" w:rsidR="00403F81" w:rsidRDefault="00403F81"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Methods:</w:t>
      </w:r>
    </w:p>
    <w:p w14:paraId="6C2D3073" w14:textId="412DF4F7" w:rsidR="00152539" w:rsidRDefault="0009153A"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We define methods with def and it contains executable code. Fields hold the state or data of an object, whereas the methods use that data to do the computational work of the object</w:t>
      </w:r>
    </w:p>
    <w:p w14:paraId="54D1E767" w14:textId="77777777" w:rsidR="00573485" w:rsidRDefault="00573485" w:rsidP="009B6402">
      <w:pPr>
        <w:spacing w:line="257" w:lineRule="auto"/>
        <w:rPr>
          <w:rFonts w:ascii="Calibri" w:eastAsia="Calibri" w:hAnsi="Calibri" w:cs="Calibri"/>
          <w:color w:val="ED7D31" w:themeColor="accent2"/>
          <w:sz w:val="28"/>
          <w:szCs w:val="28"/>
        </w:rPr>
      </w:pPr>
    </w:p>
    <w:p w14:paraId="5A787F44" w14:textId="77777777" w:rsidR="00997223" w:rsidRPr="00D14FB6" w:rsidRDefault="00997223" w:rsidP="00997223">
      <w:pPr>
        <w:rPr>
          <w:color w:val="F7CAAC" w:themeColor="accent2" w:themeTint="66"/>
          <w:sz w:val="28"/>
          <w:szCs w:val="28"/>
        </w:rPr>
      </w:pPr>
      <w:r w:rsidRPr="00D14FB6">
        <w:rPr>
          <w:color w:val="F7CAAC" w:themeColor="accent2" w:themeTint="66"/>
          <w:sz w:val="28"/>
          <w:szCs w:val="28"/>
        </w:rPr>
        <w:t>def max(x:Int, y:Int): Int = {</w:t>
      </w:r>
    </w:p>
    <w:p w14:paraId="5BB728AC" w14:textId="77777777" w:rsidR="00997223" w:rsidRPr="00D14FB6" w:rsidRDefault="00997223" w:rsidP="00997223">
      <w:pPr>
        <w:rPr>
          <w:color w:val="F7CAAC" w:themeColor="accent2" w:themeTint="66"/>
          <w:sz w:val="28"/>
          <w:szCs w:val="28"/>
        </w:rPr>
      </w:pPr>
      <w:r w:rsidRPr="00D14FB6">
        <w:rPr>
          <w:color w:val="F7CAAC" w:themeColor="accent2" w:themeTint="66"/>
          <w:sz w:val="28"/>
          <w:szCs w:val="28"/>
        </w:rPr>
        <w:tab/>
        <w:t>if(x&gt;y)</w:t>
      </w:r>
    </w:p>
    <w:p w14:paraId="1CA02794" w14:textId="77777777" w:rsidR="00997223" w:rsidRPr="00D14FB6" w:rsidRDefault="00997223" w:rsidP="00997223">
      <w:pPr>
        <w:rPr>
          <w:color w:val="F7CAAC" w:themeColor="accent2" w:themeTint="66"/>
          <w:sz w:val="28"/>
          <w:szCs w:val="28"/>
        </w:rPr>
      </w:pPr>
      <w:r w:rsidRPr="00D14FB6">
        <w:rPr>
          <w:color w:val="F7CAAC" w:themeColor="accent2" w:themeTint="66"/>
          <w:sz w:val="28"/>
          <w:szCs w:val="28"/>
        </w:rPr>
        <w:tab/>
      </w:r>
      <w:r w:rsidRPr="00D14FB6">
        <w:rPr>
          <w:color w:val="F7CAAC" w:themeColor="accent2" w:themeTint="66"/>
          <w:sz w:val="28"/>
          <w:szCs w:val="28"/>
        </w:rPr>
        <w:tab/>
        <w:t>x</w:t>
      </w:r>
    </w:p>
    <w:p w14:paraId="471B0B1E" w14:textId="77777777" w:rsidR="00997223" w:rsidRPr="00D14FB6" w:rsidRDefault="00997223" w:rsidP="00997223">
      <w:pPr>
        <w:rPr>
          <w:color w:val="F7CAAC" w:themeColor="accent2" w:themeTint="66"/>
          <w:sz w:val="28"/>
          <w:szCs w:val="28"/>
        </w:rPr>
      </w:pPr>
      <w:r w:rsidRPr="00D14FB6">
        <w:rPr>
          <w:color w:val="F7CAAC" w:themeColor="accent2" w:themeTint="66"/>
          <w:sz w:val="28"/>
          <w:szCs w:val="28"/>
        </w:rPr>
        <w:tab/>
        <w:t>else</w:t>
      </w:r>
    </w:p>
    <w:p w14:paraId="73865A22" w14:textId="77777777" w:rsidR="00997223" w:rsidRPr="00D14FB6" w:rsidRDefault="00997223" w:rsidP="00997223">
      <w:pPr>
        <w:rPr>
          <w:color w:val="F7CAAC" w:themeColor="accent2" w:themeTint="66"/>
          <w:sz w:val="28"/>
          <w:szCs w:val="28"/>
        </w:rPr>
      </w:pPr>
      <w:r w:rsidRPr="00D14FB6">
        <w:rPr>
          <w:color w:val="F7CAAC" w:themeColor="accent2" w:themeTint="66"/>
          <w:sz w:val="28"/>
          <w:szCs w:val="28"/>
        </w:rPr>
        <w:tab/>
      </w:r>
      <w:r w:rsidRPr="00D14FB6">
        <w:rPr>
          <w:color w:val="F7CAAC" w:themeColor="accent2" w:themeTint="66"/>
          <w:sz w:val="28"/>
          <w:szCs w:val="28"/>
        </w:rPr>
        <w:tab/>
        <w:t>y</w:t>
      </w:r>
    </w:p>
    <w:p w14:paraId="66D6D364" w14:textId="50B9A9A6" w:rsidR="00997223" w:rsidRPr="005F6997" w:rsidRDefault="00997223" w:rsidP="005F6997">
      <w:pPr>
        <w:rPr>
          <w:color w:val="F7CAAC" w:themeColor="accent2" w:themeTint="66"/>
          <w:sz w:val="28"/>
          <w:szCs w:val="28"/>
        </w:rPr>
      </w:pPr>
      <w:r w:rsidRPr="00D14FB6">
        <w:rPr>
          <w:color w:val="F7CAAC" w:themeColor="accent2" w:themeTint="66"/>
          <w:sz w:val="28"/>
          <w:szCs w:val="28"/>
        </w:rPr>
        <w:lastRenderedPageBreak/>
        <w:t>}</w:t>
      </w:r>
    </w:p>
    <w:p w14:paraId="33815ACD" w14:textId="77777777" w:rsidR="00997223" w:rsidRDefault="00997223" w:rsidP="009B6402">
      <w:pPr>
        <w:spacing w:line="257" w:lineRule="auto"/>
        <w:rPr>
          <w:rFonts w:ascii="Calibri" w:eastAsia="Calibri" w:hAnsi="Calibri" w:cs="Calibri"/>
          <w:color w:val="ED7D31" w:themeColor="accent2"/>
          <w:sz w:val="28"/>
          <w:szCs w:val="28"/>
        </w:rPr>
      </w:pPr>
    </w:p>
    <w:p w14:paraId="12A34199" w14:textId="06A4CF77" w:rsidR="00573485" w:rsidRDefault="007B4EC5"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Public is scala’s default access level</w:t>
      </w:r>
    </w:p>
    <w:p w14:paraId="5BCBCE1E" w14:textId="77777777" w:rsidR="00F52A64" w:rsidRDefault="00F52A64" w:rsidP="009B6402">
      <w:pPr>
        <w:spacing w:line="257" w:lineRule="auto"/>
        <w:rPr>
          <w:rFonts w:ascii="Calibri" w:eastAsia="Calibri" w:hAnsi="Calibri" w:cs="Calibri"/>
          <w:color w:val="ED7D31" w:themeColor="accent2"/>
          <w:sz w:val="28"/>
          <w:szCs w:val="28"/>
        </w:rPr>
      </w:pPr>
    </w:p>
    <w:p w14:paraId="442A2616" w14:textId="722F9414" w:rsidR="00F52A64" w:rsidRDefault="00F52A64"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Method parameters in Scala is that they are vals, not vars</w:t>
      </w:r>
    </w:p>
    <w:p w14:paraId="37E88BD7" w14:textId="77777777" w:rsidR="00997223" w:rsidRDefault="00997223" w:rsidP="009B6402">
      <w:pPr>
        <w:spacing w:line="257" w:lineRule="auto"/>
        <w:rPr>
          <w:rFonts w:ascii="Calibri" w:eastAsia="Calibri" w:hAnsi="Calibri" w:cs="Calibri"/>
          <w:color w:val="ED7D31" w:themeColor="accent2"/>
          <w:sz w:val="28"/>
          <w:szCs w:val="28"/>
        </w:rPr>
      </w:pPr>
    </w:p>
    <w:p w14:paraId="75195C46" w14:textId="4153C1C8" w:rsidR="00997223" w:rsidRDefault="00997223" w:rsidP="009B6402">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Semicolon is required if you write multiple statements on a single line</w:t>
      </w:r>
    </w:p>
    <w:p w14:paraId="793425F3" w14:textId="61BC3552" w:rsidR="008F5F30" w:rsidRDefault="00492580" w:rsidP="008248F2">
      <w:pPr>
        <w:rPr>
          <w:rFonts w:ascii="Calibri" w:eastAsia="Calibri" w:hAnsi="Calibri" w:cs="Calibri"/>
          <w:color w:val="ED7D31" w:themeColor="accent2"/>
          <w:sz w:val="28"/>
          <w:szCs w:val="28"/>
        </w:rPr>
      </w:pPr>
      <w:r>
        <w:rPr>
          <w:rFonts w:ascii="Calibri" w:eastAsia="Calibri" w:hAnsi="Calibri" w:cs="Calibri"/>
          <w:noProof/>
          <w:color w:val="ED7D31" w:themeColor="accent2"/>
          <w:sz w:val="28"/>
          <w:szCs w:val="28"/>
        </w:rPr>
        <mc:AlternateContent>
          <mc:Choice Requires="wpi">
            <w:drawing>
              <wp:anchor distT="0" distB="0" distL="114300" distR="114300" simplePos="0" relativeHeight="251658243" behindDoc="0" locked="0" layoutInCell="1" allowOverlap="1" wp14:anchorId="0C566CCC" wp14:editId="4474F06F">
                <wp:simplePos x="0" y="0"/>
                <wp:positionH relativeFrom="column">
                  <wp:posOffset>-2828187</wp:posOffset>
                </wp:positionH>
                <wp:positionV relativeFrom="paragraph">
                  <wp:posOffset>343678</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A8F03C7" id="Ink 7" o:spid="_x0000_s1026" type="#_x0000_t75" style="position:absolute;margin-left:-223.4pt;margin-top:26.35pt;width:1.45pt;height:1.4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BQJm4xwEAAGgEAAAQAAAAAAAAAAAAAAAAANADAABk&#10;cnMvaW5rL2luazEueG1sUEsBAi0AFAAGAAgAAAAhAOwp/gjiAAAACwEAAA8AAAAAAAAAAAAAAAAA&#10;xQUAAGRycy9kb3ducmV2LnhtbFBLAQItABQABgAIAAAAIQB5GLydvwAAACEBAAAZAAAAAAAAAAAA&#10;AAAAANQGAABkcnMvX3JlbHMvZTJvRG9jLnhtbC5yZWxzUEsFBgAAAAAGAAYAeAEAAMoHAAAAAA==&#10;">
                <v:imagedata r:id="rId14" o:title=""/>
              </v:shape>
            </w:pict>
          </mc:Fallback>
        </mc:AlternateContent>
      </w:r>
      <w:r>
        <w:rPr>
          <w:rFonts w:ascii="Calibri" w:eastAsia="Calibri" w:hAnsi="Calibri" w:cs="Calibri"/>
          <w:noProof/>
          <w:color w:val="ED7D31" w:themeColor="accent2"/>
          <w:sz w:val="28"/>
          <w:szCs w:val="28"/>
        </w:rPr>
        <mc:AlternateContent>
          <mc:Choice Requires="wpi">
            <w:drawing>
              <wp:anchor distT="0" distB="0" distL="114300" distR="114300" simplePos="0" relativeHeight="251658242" behindDoc="0" locked="0" layoutInCell="1" allowOverlap="1" wp14:anchorId="3B063D5B" wp14:editId="6CDBA6E1">
                <wp:simplePos x="0" y="0"/>
                <wp:positionH relativeFrom="column">
                  <wp:posOffset>-2817027</wp:posOffset>
                </wp:positionH>
                <wp:positionV relativeFrom="paragraph">
                  <wp:posOffset>352318</wp:posOffset>
                </wp:positionV>
                <wp:extent cx="40320" cy="9000"/>
                <wp:effectExtent l="38100" t="57150" r="55245" b="4826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40320" cy="9000"/>
                      </w14:xfrm>
                    </w14:contentPart>
                  </a:graphicData>
                </a:graphic>
              </wp:anchor>
            </w:drawing>
          </mc:Choice>
          <mc:Fallback>
            <w:pict>
              <v:shape w14:anchorId="32D66492" id="Ink 5" o:spid="_x0000_s1026" type="#_x0000_t75" style="position:absolute;margin-left:-222.5pt;margin-top:27.05pt;width:4.55pt;height:2.1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">
                <v:imagedata r:id="rId16" o:title=""/>
              </v:shape>
            </w:pict>
          </mc:Fallback>
        </mc:AlternateContent>
      </w:r>
    </w:p>
    <w:p w14:paraId="2667372A" w14:textId="1DC8DA8B" w:rsidR="00880B00" w:rsidRDefault="00917FEC" w:rsidP="008248F2">
      <w:pPr>
        <w:rPr>
          <w:color w:val="F4B083" w:themeColor="accent2" w:themeTint="99"/>
          <w:sz w:val="28"/>
          <w:szCs w:val="28"/>
        </w:rPr>
      </w:pPr>
      <w:r>
        <w:rPr>
          <w:color w:val="F4B083" w:themeColor="accent2" w:themeTint="99"/>
          <w:sz w:val="28"/>
          <w:szCs w:val="28"/>
        </w:rPr>
        <w:t>Singleton Object:</w:t>
      </w:r>
    </w:p>
    <w:p w14:paraId="46E91F43" w14:textId="542CBE06" w:rsidR="00917FEC" w:rsidRDefault="00917FEC" w:rsidP="00917FEC">
      <w:pPr>
        <w:pStyle w:val="ListParagraph"/>
        <w:numPr>
          <w:ilvl w:val="0"/>
          <w:numId w:val="1"/>
        </w:numPr>
        <w:rPr>
          <w:color w:val="F4B083" w:themeColor="accent2" w:themeTint="99"/>
          <w:sz w:val="28"/>
          <w:szCs w:val="28"/>
        </w:rPr>
      </w:pPr>
      <w:r>
        <w:rPr>
          <w:color w:val="F4B083" w:themeColor="accent2" w:themeTint="99"/>
          <w:sz w:val="28"/>
          <w:szCs w:val="28"/>
        </w:rPr>
        <w:t>Scala has singleton object instead of Static in Java</w:t>
      </w:r>
    </w:p>
    <w:p w14:paraId="5997AF23" w14:textId="2983B8CA" w:rsidR="00917FEC" w:rsidRDefault="00917FEC" w:rsidP="00917FEC">
      <w:pPr>
        <w:pStyle w:val="ListParagraph"/>
        <w:numPr>
          <w:ilvl w:val="0"/>
          <w:numId w:val="1"/>
        </w:numPr>
        <w:rPr>
          <w:color w:val="F4B083" w:themeColor="accent2" w:themeTint="99"/>
          <w:sz w:val="28"/>
          <w:szCs w:val="28"/>
        </w:rPr>
      </w:pPr>
      <w:r>
        <w:rPr>
          <w:color w:val="F4B083" w:themeColor="accent2" w:themeTint="99"/>
          <w:sz w:val="28"/>
          <w:szCs w:val="28"/>
        </w:rPr>
        <w:t>A singleton object definition looks like a class definition except instead of the keyword class we use the keyword object</w:t>
      </w:r>
    </w:p>
    <w:p w14:paraId="7DBD0CF9" w14:textId="7ADB0CE7" w:rsidR="00917FEC" w:rsidRDefault="00113CD4" w:rsidP="00917FEC">
      <w:pPr>
        <w:pStyle w:val="ListParagraph"/>
        <w:numPr>
          <w:ilvl w:val="0"/>
          <w:numId w:val="1"/>
        </w:numPr>
        <w:rPr>
          <w:color w:val="F4B083" w:themeColor="accent2" w:themeTint="99"/>
          <w:sz w:val="28"/>
          <w:szCs w:val="28"/>
        </w:rPr>
      </w:pPr>
      <w:r>
        <w:rPr>
          <w:color w:val="F4B083" w:themeColor="accent2" w:themeTint="99"/>
          <w:sz w:val="28"/>
          <w:szCs w:val="28"/>
        </w:rPr>
        <w:t>When a singleton object shares the same name with q class, it is called that class’s companion object</w:t>
      </w:r>
    </w:p>
    <w:p w14:paraId="30176F97" w14:textId="64B739E0" w:rsidR="00113CD4" w:rsidRDefault="00113CD4" w:rsidP="00917FEC">
      <w:pPr>
        <w:pStyle w:val="ListParagraph"/>
        <w:numPr>
          <w:ilvl w:val="0"/>
          <w:numId w:val="1"/>
        </w:numPr>
        <w:rPr>
          <w:color w:val="F4B083" w:themeColor="accent2" w:themeTint="99"/>
          <w:sz w:val="28"/>
          <w:szCs w:val="28"/>
        </w:rPr>
      </w:pPr>
      <w:r>
        <w:rPr>
          <w:color w:val="F4B083" w:themeColor="accent2" w:themeTint="99"/>
          <w:sz w:val="28"/>
          <w:szCs w:val="28"/>
        </w:rPr>
        <w:t>The must define both the class and its companion in the same source file</w:t>
      </w:r>
    </w:p>
    <w:p w14:paraId="43C995D8" w14:textId="1ED2782B" w:rsidR="00113CD4" w:rsidRDefault="00113CD4" w:rsidP="00917FEC">
      <w:pPr>
        <w:pStyle w:val="ListParagraph"/>
        <w:numPr>
          <w:ilvl w:val="0"/>
          <w:numId w:val="1"/>
        </w:numPr>
        <w:rPr>
          <w:color w:val="F4B083" w:themeColor="accent2" w:themeTint="99"/>
          <w:sz w:val="28"/>
          <w:szCs w:val="28"/>
        </w:rPr>
      </w:pPr>
      <w:r>
        <w:rPr>
          <w:color w:val="F4B083" w:themeColor="accent2" w:themeTint="99"/>
          <w:sz w:val="28"/>
          <w:szCs w:val="28"/>
        </w:rPr>
        <w:t>The class is called the companion class</w:t>
      </w:r>
      <w:r w:rsidR="00EB0D2C">
        <w:rPr>
          <w:color w:val="F4B083" w:themeColor="accent2" w:themeTint="99"/>
          <w:sz w:val="28"/>
          <w:szCs w:val="28"/>
        </w:rPr>
        <w:t xml:space="preserve"> of the singleton object</w:t>
      </w:r>
    </w:p>
    <w:p w14:paraId="1EAB008F" w14:textId="5FB4125D" w:rsidR="005F6997" w:rsidRDefault="00EB0D2C" w:rsidP="005F6997">
      <w:pPr>
        <w:pStyle w:val="ListParagraph"/>
        <w:numPr>
          <w:ilvl w:val="0"/>
          <w:numId w:val="1"/>
        </w:numPr>
        <w:rPr>
          <w:color w:val="F4B083" w:themeColor="accent2" w:themeTint="99"/>
          <w:sz w:val="28"/>
          <w:szCs w:val="28"/>
        </w:rPr>
      </w:pPr>
      <w:r>
        <w:rPr>
          <w:color w:val="F4B083" w:themeColor="accent2" w:themeTint="99"/>
          <w:sz w:val="28"/>
          <w:szCs w:val="28"/>
        </w:rPr>
        <w:t>A class and its companion object can access each other’s private members</w:t>
      </w:r>
    </w:p>
    <w:p w14:paraId="71EBEC96" w14:textId="77777777" w:rsidR="005F6997" w:rsidRDefault="005F6997" w:rsidP="005F6997">
      <w:pPr>
        <w:rPr>
          <w:color w:val="F4B083" w:themeColor="accent2" w:themeTint="99"/>
          <w:sz w:val="28"/>
          <w:szCs w:val="28"/>
        </w:rPr>
      </w:pPr>
    </w:p>
    <w:p w14:paraId="54F7A5CB" w14:textId="715EE1CE" w:rsidR="00181841" w:rsidRDefault="007F482B" w:rsidP="005F6997">
      <w:pPr>
        <w:rPr>
          <w:sz w:val="28"/>
          <w:szCs w:val="28"/>
        </w:rPr>
      </w:pPr>
      <w:r w:rsidRPr="007F482B">
        <w:rPr>
          <w:color w:val="70AD47" w:themeColor="accent6"/>
          <w:sz w:val="28"/>
          <w:szCs w:val="28"/>
        </w:rPr>
        <w:t>~/scala_programs$</w:t>
      </w:r>
      <w:r>
        <w:rPr>
          <w:color w:val="70AD47" w:themeColor="accent6"/>
          <w:sz w:val="28"/>
          <w:szCs w:val="28"/>
        </w:rPr>
        <w:t xml:space="preserve"> </w:t>
      </w:r>
      <w:r w:rsidRPr="007F482B">
        <w:rPr>
          <w:sz w:val="28"/>
          <w:szCs w:val="28"/>
        </w:rPr>
        <w:t>scala class_checksum_demo.scala</w:t>
      </w:r>
    </w:p>
    <w:p w14:paraId="4B130654" w14:textId="1507B723" w:rsidR="007F482B" w:rsidRPr="007F482B" w:rsidRDefault="007F482B" w:rsidP="005F6997">
      <w:pPr>
        <w:rPr>
          <w:color w:val="4472C4" w:themeColor="accent1"/>
          <w:sz w:val="28"/>
          <w:szCs w:val="28"/>
        </w:rPr>
      </w:pPr>
      <w:r w:rsidRPr="007F482B">
        <w:rPr>
          <w:color w:val="4472C4" w:themeColor="accent1"/>
          <w:sz w:val="28"/>
          <w:szCs w:val="28"/>
        </w:rPr>
        <w:t>-248</w:t>
      </w:r>
      <w:r>
        <w:rPr>
          <w:color w:val="4472C4" w:themeColor="accent1"/>
          <w:sz w:val="28"/>
          <w:szCs w:val="28"/>
        </w:rPr>
        <w:t xml:space="preserve"> </w:t>
      </w:r>
      <w:r w:rsidRPr="007F482B">
        <w:rPr>
          <w:color w:val="FF0000"/>
          <w:sz w:val="28"/>
          <w:szCs w:val="28"/>
        </w:rPr>
        <w:t>(String -&gt; “Every value is an object.”)</w:t>
      </w:r>
    </w:p>
    <w:p w14:paraId="2ACA8882" w14:textId="2D4B6C85" w:rsidR="00137C1B" w:rsidRDefault="00137C1B" w:rsidP="005F6997">
      <w:pPr>
        <w:rPr>
          <w:color w:val="F4B083" w:themeColor="accent2" w:themeTint="99"/>
          <w:sz w:val="28"/>
          <w:szCs w:val="28"/>
        </w:rPr>
      </w:pPr>
    </w:p>
    <w:p w14:paraId="5E95B7B0" w14:textId="77777777" w:rsidR="007F482B" w:rsidRDefault="007F482B" w:rsidP="007F482B">
      <w:pPr>
        <w:rPr>
          <w:sz w:val="28"/>
          <w:szCs w:val="28"/>
        </w:rPr>
      </w:pPr>
      <w:r w:rsidRPr="007F482B">
        <w:rPr>
          <w:color w:val="70AD47" w:themeColor="accent6"/>
          <w:sz w:val="28"/>
          <w:szCs w:val="28"/>
        </w:rPr>
        <w:t>~/scala_programs$</w:t>
      </w:r>
      <w:r>
        <w:rPr>
          <w:color w:val="70AD47" w:themeColor="accent6"/>
          <w:sz w:val="28"/>
          <w:szCs w:val="28"/>
        </w:rPr>
        <w:t xml:space="preserve"> </w:t>
      </w:r>
      <w:r w:rsidRPr="007F482B">
        <w:rPr>
          <w:sz w:val="28"/>
          <w:szCs w:val="28"/>
        </w:rPr>
        <w:t>scala class_checksum_demo.scala</w:t>
      </w:r>
    </w:p>
    <w:p w14:paraId="30B4B8E6" w14:textId="77777777" w:rsidR="007F482B" w:rsidRPr="007F482B" w:rsidRDefault="007F482B" w:rsidP="007F482B">
      <w:pPr>
        <w:rPr>
          <w:color w:val="4472C4" w:themeColor="accent1"/>
          <w:sz w:val="28"/>
          <w:szCs w:val="28"/>
        </w:rPr>
      </w:pPr>
      <w:r w:rsidRPr="007F482B">
        <w:rPr>
          <w:color w:val="4472C4" w:themeColor="accent1"/>
          <w:sz w:val="28"/>
          <w:szCs w:val="28"/>
        </w:rPr>
        <w:t>-248</w:t>
      </w:r>
    </w:p>
    <w:p w14:paraId="2717FEC6" w14:textId="77777777" w:rsidR="007F482B" w:rsidRDefault="007F482B" w:rsidP="005F6997">
      <w:pPr>
        <w:rPr>
          <w:color w:val="F4B083" w:themeColor="accent2" w:themeTint="99"/>
          <w:sz w:val="28"/>
          <w:szCs w:val="28"/>
        </w:rPr>
      </w:pPr>
    </w:p>
    <w:p w14:paraId="05C75C85" w14:textId="77777777" w:rsidR="007F482B" w:rsidRDefault="007F482B" w:rsidP="007F482B">
      <w:pPr>
        <w:rPr>
          <w:sz w:val="28"/>
          <w:szCs w:val="28"/>
        </w:rPr>
      </w:pPr>
      <w:r w:rsidRPr="007F482B">
        <w:rPr>
          <w:color w:val="70AD47" w:themeColor="accent6"/>
          <w:sz w:val="28"/>
          <w:szCs w:val="28"/>
        </w:rPr>
        <w:t>~/scala_programs$</w:t>
      </w:r>
      <w:r>
        <w:rPr>
          <w:color w:val="70AD47" w:themeColor="accent6"/>
          <w:sz w:val="28"/>
          <w:szCs w:val="28"/>
        </w:rPr>
        <w:t xml:space="preserve"> </w:t>
      </w:r>
      <w:r w:rsidRPr="007F482B">
        <w:rPr>
          <w:sz w:val="28"/>
          <w:szCs w:val="28"/>
        </w:rPr>
        <w:t>scala class_checksum_demo.scala</w:t>
      </w:r>
    </w:p>
    <w:p w14:paraId="4C351835" w14:textId="77777777" w:rsidR="007F482B" w:rsidRPr="007F482B" w:rsidRDefault="007F482B" w:rsidP="007F482B">
      <w:pPr>
        <w:rPr>
          <w:color w:val="4472C4" w:themeColor="accent1"/>
          <w:sz w:val="28"/>
          <w:szCs w:val="28"/>
        </w:rPr>
      </w:pPr>
      <w:r w:rsidRPr="007F482B">
        <w:rPr>
          <w:color w:val="4472C4" w:themeColor="accent1"/>
          <w:sz w:val="28"/>
          <w:szCs w:val="28"/>
        </w:rPr>
        <w:t>-248</w:t>
      </w:r>
    </w:p>
    <w:p w14:paraId="28FCD014" w14:textId="77777777" w:rsidR="007F482B" w:rsidRDefault="007F482B" w:rsidP="005F6997">
      <w:pPr>
        <w:rPr>
          <w:color w:val="F4B083" w:themeColor="accent2" w:themeTint="99"/>
          <w:sz w:val="28"/>
          <w:szCs w:val="28"/>
        </w:rPr>
      </w:pPr>
    </w:p>
    <w:p w14:paraId="238F9477" w14:textId="77777777" w:rsidR="007F482B" w:rsidRDefault="007F482B" w:rsidP="007F482B">
      <w:pPr>
        <w:rPr>
          <w:sz w:val="28"/>
          <w:szCs w:val="28"/>
        </w:rPr>
      </w:pPr>
      <w:r w:rsidRPr="007F482B">
        <w:rPr>
          <w:color w:val="70AD47" w:themeColor="accent6"/>
          <w:sz w:val="28"/>
          <w:szCs w:val="28"/>
        </w:rPr>
        <w:lastRenderedPageBreak/>
        <w:t>~/scala_programs$</w:t>
      </w:r>
      <w:r>
        <w:rPr>
          <w:color w:val="70AD47" w:themeColor="accent6"/>
          <w:sz w:val="28"/>
          <w:szCs w:val="28"/>
        </w:rPr>
        <w:t xml:space="preserve"> </w:t>
      </w:r>
      <w:r w:rsidRPr="007F482B">
        <w:rPr>
          <w:sz w:val="28"/>
          <w:szCs w:val="28"/>
        </w:rPr>
        <w:t>scala class_checksum_demo.scala</w:t>
      </w:r>
    </w:p>
    <w:p w14:paraId="563F601D" w14:textId="77777777" w:rsidR="007F482B" w:rsidRPr="007F482B" w:rsidRDefault="007F482B" w:rsidP="007F482B">
      <w:pPr>
        <w:rPr>
          <w:color w:val="4472C4" w:themeColor="accent1"/>
          <w:sz w:val="28"/>
          <w:szCs w:val="28"/>
        </w:rPr>
      </w:pPr>
      <w:r w:rsidRPr="007F482B">
        <w:rPr>
          <w:color w:val="4472C4" w:themeColor="accent1"/>
          <w:sz w:val="28"/>
          <w:szCs w:val="28"/>
        </w:rPr>
        <w:t>-248</w:t>
      </w:r>
    </w:p>
    <w:p w14:paraId="1F4134B4" w14:textId="77777777" w:rsidR="007F482B" w:rsidRDefault="007F482B" w:rsidP="005F6997">
      <w:pPr>
        <w:rPr>
          <w:color w:val="F4B083" w:themeColor="accent2" w:themeTint="99"/>
          <w:sz w:val="28"/>
          <w:szCs w:val="28"/>
        </w:rPr>
      </w:pPr>
    </w:p>
    <w:p w14:paraId="39F6DD56" w14:textId="77777777" w:rsidR="007F482B" w:rsidRDefault="007F482B" w:rsidP="007F482B">
      <w:pPr>
        <w:rPr>
          <w:sz w:val="28"/>
          <w:szCs w:val="28"/>
        </w:rPr>
      </w:pPr>
      <w:r w:rsidRPr="007F482B">
        <w:rPr>
          <w:color w:val="70AD47" w:themeColor="accent6"/>
          <w:sz w:val="28"/>
          <w:szCs w:val="28"/>
        </w:rPr>
        <w:t>~/scala_programs$</w:t>
      </w:r>
      <w:r>
        <w:rPr>
          <w:color w:val="70AD47" w:themeColor="accent6"/>
          <w:sz w:val="28"/>
          <w:szCs w:val="28"/>
        </w:rPr>
        <w:t xml:space="preserve"> </w:t>
      </w:r>
      <w:r w:rsidRPr="007F482B">
        <w:rPr>
          <w:sz w:val="28"/>
          <w:szCs w:val="28"/>
        </w:rPr>
        <w:t>scala class_checksum_demo.scala</w:t>
      </w:r>
    </w:p>
    <w:p w14:paraId="4E95EDA7" w14:textId="77777777" w:rsidR="007F482B" w:rsidRPr="007F482B" w:rsidRDefault="007F482B" w:rsidP="007F482B">
      <w:pPr>
        <w:rPr>
          <w:color w:val="4472C4" w:themeColor="accent1"/>
          <w:sz w:val="28"/>
          <w:szCs w:val="28"/>
        </w:rPr>
      </w:pPr>
      <w:r w:rsidRPr="007F482B">
        <w:rPr>
          <w:color w:val="4472C4" w:themeColor="accent1"/>
          <w:sz w:val="28"/>
          <w:szCs w:val="28"/>
        </w:rPr>
        <w:t>-248</w:t>
      </w:r>
    </w:p>
    <w:p w14:paraId="0C0BC0FA" w14:textId="77777777" w:rsidR="007F482B" w:rsidRDefault="007F482B" w:rsidP="005F6997">
      <w:pPr>
        <w:rPr>
          <w:color w:val="F4B083" w:themeColor="accent2" w:themeTint="99"/>
          <w:sz w:val="28"/>
          <w:szCs w:val="28"/>
        </w:rPr>
      </w:pPr>
    </w:p>
    <w:p w14:paraId="278AC5E9" w14:textId="77777777" w:rsidR="00880B00" w:rsidRDefault="00880B00" w:rsidP="008248F2">
      <w:pPr>
        <w:rPr>
          <w:color w:val="F4B083" w:themeColor="accent2" w:themeTint="99"/>
          <w:sz w:val="28"/>
          <w:szCs w:val="28"/>
        </w:rPr>
      </w:pPr>
    </w:p>
    <w:p w14:paraId="69D7BC84" w14:textId="77777777" w:rsidR="00E04F12" w:rsidRDefault="00E04F12" w:rsidP="008248F2">
      <w:pPr>
        <w:rPr>
          <w:color w:val="F4B083" w:themeColor="accent2" w:themeTint="99"/>
          <w:sz w:val="28"/>
          <w:szCs w:val="28"/>
        </w:rPr>
      </w:pPr>
    </w:p>
    <w:p w14:paraId="77083DA4" w14:textId="77777777" w:rsidR="00E04F12" w:rsidRDefault="00E04F12" w:rsidP="008248F2">
      <w:pPr>
        <w:rPr>
          <w:color w:val="F4B083" w:themeColor="accent2" w:themeTint="99"/>
          <w:sz w:val="28"/>
          <w:szCs w:val="28"/>
        </w:rPr>
      </w:pPr>
    </w:p>
    <w:p w14:paraId="182A0195" w14:textId="77777777" w:rsidR="00E04F12" w:rsidRDefault="00E04F12" w:rsidP="008248F2">
      <w:pPr>
        <w:rPr>
          <w:color w:val="F4B083" w:themeColor="accent2" w:themeTint="99"/>
          <w:sz w:val="28"/>
          <w:szCs w:val="28"/>
        </w:rPr>
      </w:pPr>
    </w:p>
    <w:p w14:paraId="668AE9DD" w14:textId="77777777" w:rsidR="00E04F12" w:rsidRDefault="00E04F12" w:rsidP="008248F2">
      <w:pPr>
        <w:rPr>
          <w:color w:val="F4B083" w:themeColor="accent2" w:themeTint="99"/>
          <w:sz w:val="28"/>
          <w:szCs w:val="28"/>
        </w:rPr>
      </w:pPr>
    </w:p>
    <w:p w14:paraId="3939DD4D" w14:textId="77777777" w:rsidR="00E04F12" w:rsidRDefault="00E04F12" w:rsidP="008248F2">
      <w:pPr>
        <w:rPr>
          <w:color w:val="F4B083" w:themeColor="accent2" w:themeTint="99"/>
          <w:sz w:val="28"/>
          <w:szCs w:val="28"/>
        </w:rPr>
      </w:pPr>
    </w:p>
    <w:p w14:paraId="1AF57D60" w14:textId="77777777" w:rsidR="00E04F12" w:rsidRDefault="00E04F12" w:rsidP="008248F2">
      <w:pPr>
        <w:rPr>
          <w:color w:val="F4B083" w:themeColor="accent2" w:themeTint="99"/>
          <w:sz w:val="28"/>
          <w:szCs w:val="28"/>
        </w:rPr>
      </w:pPr>
    </w:p>
    <w:p w14:paraId="26B5D4EB" w14:textId="47D79B09" w:rsidR="00E04F12" w:rsidRDefault="00E04F12" w:rsidP="008248F2">
      <w:pPr>
        <w:rPr>
          <w:color w:val="F4B083" w:themeColor="accent2" w:themeTint="99"/>
          <w:sz w:val="28"/>
          <w:szCs w:val="28"/>
        </w:rPr>
      </w:pPr>
    </w:p>
    <w:p w14:paraId="4EE71F45" w14:textId="47D79B09" w:rsidR="009200A7" w:rsidRDefault="009200A7" w:rsidP="00E04F12">
      <w:pPr>
        <w:spacing w:line="257" w:lineRule="auto"/>
        <w:jc w:val="center"/>
        <w:rPr>
          <w:rFonts w:ascii="Calibri" w:eastAsia="Calibri" w:hAnsi="Calibri" w:cs="Calibri"/>
          <w:b/>
          <w:bCs/>
          <w:color w:val="A6A6A6" w:themeColor="background1" w:themeShade="A6"/>
          <w:sz w:val="48"/>
          <w:szCs w:val="48"/>
          <w:u w:val="single"/>
        </w:rPr>
      </w:pPr>
    </w:p>
    <w:p w14:paraId="194D2602" w14:textId="47D79B09" w:rsidR="009200A7" w:rsidRDefault="009200A7" w:rsidP="00E04F12">
      <w:pPr>
        <w:spacing w:line="257" w:lineRule="auto"/>
        <w:jc w:val="center"/>
        <w:rPr>
          <w:rFonts w:ascii="Calibri" w:eastAsia="Calibri" w:hAnsi="Calibri" w:cs="Calibri"/>
          <w:b/>
          <w:bCs/>
          <w:color w:val="A6A6A6" w:themeColor="background1" w:themeShade="A6"/>
          <w:sz w:val="48"/>
          <w:szCs w:val="48"/>
          <w:u w:val="single"/>
        </w:rPr>
      </w:pPr>
    </w:p>
    <w:p w14:paraId="0C59D0F1" w14:textId="47D79B09" w:rsidR="009200A7" w:rsidRDefault="009200A7" w:rsidP="00E04F12">
      <w:pPr>
        <w:spacing w:line="257" w:lineRule="auto"/>
        <w:jc w:val="center"/>
        <w:rPr>
          <w:rFonts w:ascii="Calibri" w:eastAsia="Calibri" w:hAnsi="Calibri" w:cs="Calibri"/>
          <w:b/>
          <w:bCs/>
          <w:color w:val="A6A6A6" w:themeColor="background1" w:themeShade="A6"/>
          <w:sz w:val="48"/>
          <w:szCs w:val="48"/>
          <w:u w:val="single"/>
        </w:rPr>
      </w:pPr>
    </w:p>
    <w:p w14:paraId="7665670A" w14:textId="47D79B09" w:rsidR="009200A7" w:rsidRDefault="009200A7" w:rsidP="008A5599">
      <w:pPr>
        <w:spacing w:line="257" w:lineRule="auto"/>
        <w:rPr>
          <w:rFonts w:ascii="Calibri" w:eastAsia="Calibri" w:hAnsi="Calibri" w:cs="Calibri"/>
          <w:b/>
          <w:bCs/>
          <w:color w:val="A6A6A6" w:themeColor="background1" w:themeShade="A6"/>
          <w:sz w:val="48"/>
          <w:szCs w:val="48"/>
          <w:u w:val="single"/>
        </w:rPr>
      </w:pPr>
    </w:p>
    <w:p w14:paraId="31E89AA5" w14:textId="77777777" w:rsidR="008A5599" w:rsidRDefault="008A5599" w:rsidP="00E04F12">
      <w:pPr>
        <w:spacing w:line="257" w:lineRule="auto"/>
        <w:jc w:val="center"/>
        <w:rPr>
          <w:rFonts w:ascii="Calibri" w:eastAsia="Calibri" w:hAnsi="Calibri" w:cs="Calibri"/>
          <w:b/>
          <w:bCs/>
          <w:color w:val="A6A6A6" w:themeColor="background1" w:themeShade="A6"/>
          <w:sz w:val="48"/>
          <w:szCs w:val="48"/>
          <w:u w:val="single"/>
        </w:rPr>
      </w:pPr>
    </w:p>
    <w:p w14:paraId="3884D3A5" w14:textId="77777777" w:rsidR="00DB3BD6" w:rsidRDefault="00DB3BD6" w:rsidP="00E04F12">
      <w:pPr>
        <w:spacing w:line="257" w:lineRule="auto"/>
        <w:jc w:val="center"/>
        <w:rPr>
          <w:rFonts w:ascii="Calibri" w:eastAsia="Calibri" w:hAnsi="Calibri" w:cs="Calibri"/>
          <w:b/>
          <w:bCs/>
          <w:color w:val="A6A6A6" w:themeColor="background1" w:themeShade="A6"/>
          <w:sz w:val="48"/>
          <w:szCs w:val="48"/>
          <w:u w:val="single"/>
        </w:rPr>
      </w:pPr>
    </w:p>
    <w:p w14:paraId="6788E9C7" w14:textId="77777777" w:rsidR="00DB3BD6" w:rsidRDefault="00DB3BD6" w:rsidP="00E04F12">
      <w:pPr>
        <w:spacing w:line="257" w:lineRule="auto"/>
        <w:jc w:val="center"/>
        <w:rPr>
          <w:rFonts w:ascii="Calibri" w:eastAsia="Calibri" w:hAnsi="Calibri" w:cs="Calibri"/>
          <w:b/>
          <w:bCs/>
          <w:color w:val="A6A6A6" w:themeColor="background1" w:themeShade="A6"/>
          <w:sz w:val="48"/>
          <w:szCs w:val="48"/>
          <w:u w:val="single"/>
        </w:rPr>
      </w:pPr>
    </w:p>
    <w:p w14:paraId="2310C013" w14:textId="5AB832FD" w:rsidR="00E04F12" w:rsidRDefault="00E04F12" w:rsidP="00E04F12">
      <w:pPr>
        <w:spacing w:line="257" w:lineRule="auto"/>
        <w:jc w:val="center"/>
        <w:rPr>
          <w:rFonts w:ascii="Calibri" w:eastAsia="Calibri" w:hAnsi="Calibri" w:cs="Calibri"/>
          <w:b/>
          <w:bCs/>
          <w:color w:val="A6A6A6" w:themeColor="background1" w:themeShade="A6"/>
          <w:sz w:val="48"/>
          <w:szCs w:val="48"/>
          <w:u w:val="single"/>
        </w:rPr>
      </w:pPr>
      <w:r>
        <w:rPr>
          <w:rFonts w:ascii="Calibri" w:eastAsia="Calibri" w:hAnsi="Calibri" w:cs="Calibri"/>
          <w:b/>
          <w:bCs/>
          <w:color w:val="A6A6A6" w:themeColor="background1" w:themeShade="A6"/>
          <w:sz w:val="48"/>
          <w:szCs w:val="48"/>
          <w:u w:val="single"/>
        </w:rPr>
        <w:lastRenderedPageBreak/>
        <w:t>21</w:t>
      </w:r>
      <w:r w:rsidRPr="002954A0">
        <w:rPr>
          <w:rFonts w:ascii="Calibri" w:eastAsia="Calibri" w:hAnsi="Calibri" w:cs="Calibri"/>
          <w:b/>
          <w:bCs/>
          <w:color w:val="A6A6A6" w:themeColor="background1" w:themeShade="A6"/>
          <w:sz w:val="48"/>
          <w:szCs w:val="48"/>
          <w:u w:val="single"/>
        </w:rPr>
        <w:t>-04-2022</w:t>
      </w:r>
      <w:r>
        <w:rPr>
          <w:rFonts w:ascii="Calibri" w:eastAsia="Calibri" w:hAnsi="Calibri" w:cs="Calibri"/>
          <w:b/>
          <w:bCs/>
          <w:color w:val="A6A6A6" w:themeColor="background1" w:themeShade="A6"/>
          <w:sz w:val="48"/>
          <w:szCs w:val="48"/>
          <w:u w:val="single"/>
        </w:rPr>
        <w:t xml:space="preserve"> (LAB)</w:t>
      </w:r>
    </w:p>
    <w:p w14:paraId="1BD0B31C" w14:textId="52DA3879" w:rsidR="00502947" w:rsidRDefault="00502947" w:rsidP="00502947">
      <w:pPr>
        <w:spacing w:line="257" w:lineRule="auto"/>
        <w:jc w:val="center"/>
        <w:rPr>
          <w:rFonts w:ascii="Calibri" w:eastAsia="Calibri" w:hAnsi="Calibri" w:cs="Calibri"/>
          <w:b/>
          <w:bCs/>
          <w:color w:val="A6A6A6" w:themeColor="background1" w:themeShade="A6"/>
          <w:sz w:val="48"/>
          <w:szCs w:val="48"/>
          <w:u w:val="single"/>
        </w:rPr>
      </w:pPr>
      <w:r>
        <w:rPr>
          <w:rFonts w:ascii="Calibri" w:eastAsia="Calibri" w:hAnsi="Calibri" w:cs="Calibri"/>
          <w:b/>
          <w:bCs/>
          <w:color w:val="A6A6A6" w:themeColor="background1" w:themeShade="A6"/>
          <w:sz w:val="48"/>
          <w:szCs w:val="48"/>
          <w:u w:val="single"/>
        </w:rPr>
        <w:t>03</w:t>
      </w:r>
      <w:r w:rsidRPr="002954A0">
        <w:rPr>
          <w:rFonts w:ascii="Calibri" w:eastAsia="Calibri" w:hAnsi="Calibri" w:cs="Calibri"/>
          <w:b/>
          <w:bCs/>
          <w:color w:val="A6A6A6" w:themeColor="background1" w:themeShade="A6"/>
          <w:sz w:val="48"/>
          <w:szCs w:val="48"/>
          <w:u w:val="single"/>
        </w:rPr>
        <w:t>-0</w:t>
      </w:r>
      <w:r>
        <w:rPr>
          <w:rFonts w:ascii="Calibri" w:eastAsia="Calibri" w:hAnsi="Calibri" w:cs="Calibri"/>
          <w:b/>
          <w:bCs/>
          <w:color w:val="A6A6A6" w:themeColor="background1" w:themeShade="A6"/>
          <w:sz w:val="48"/>
          <w:szCs w:val="48"/>
          <w:u w:val="single"/>
        </w:rPr>
        <w:t>5</w:t>
      </w:r>
      <w:r w:rsidRPr="002954A0">
        <w:rPr>
          <w:rFonts w:ascii="Calibri" w:eastAsia="Calibri" w:hAnsi="Calibri" w:cs="Calibri"/>
          <w:b/>
          <w:bCs/>
          <w:color w:val="A6A6A6" w:themeColor="background1" w:themeShade="A6"/>
          <w:sz w:val="48"/>
          <w:szCs w:val="48"/>
          <w:u w:val="single"/>
        </w:rPr>
        <w:t>-2022</w:t>
      </w:r>
    </w:p>
    <w:p w14:paraId="3ADF190C" w14:textId="63DD5346" w:rsidR="00502947" w:rsidRDefault="00502947" w:rsidP="00E04F12">
      <w:pPr>
        <w:spacing w:line="257" w:lineRule="auto"/>
        <w:jc w:val="center"/>
        <w:rPr>
          <w:rFonts w:ascii="Calibri" w:eastAsia="Calibri" w:hAnsi="Calibri" w:cs="Calibri"/>
          <w:b/>
          <w:bCs/>
          <w:color w:val="A6A6A6" w:themeColor="background1" w:themeShade="A6"/>
          <w:sz w:val="48"/>
          <w:szCs w:val="48"/>
          <w:u w:val="single"/>
        </w:rPr>
      </w:pPr>
    </w:p>
    <w:p w14:paraId="427D89A4" w14:textId="236A3A2F" w:rsidR="00955E21" w:rsidRDefault="003E1BA2" w:rsidP="00400DBD">
      <w:pPr>
        <w:spacing w:line="257" w:lineRule="auto"/>
        <w:rPr>
          <w:rFonts w:ascii="Calibri" w:eastAsia="Calibri" w:hAnsi="Calibri" w:cs="Calibri"/>
          <w:color w:val="ED7D31" w:themeColor="accent2"/>
          <w:sz w:val="28"/>
          <w:szCs w:val="28"/>
        </w:rPr>
      </w:pPr>
      <w:r w:rsidRPr="003E1BA2">
        <w:rPr>
          <w:rFonts w:ascii="Calibri" w:eastAsia="Calibri" w:hAnsi="Calibri" w:cs="Calibri"/>
          <w:color w:val="ED7D31" w:themeColor="accent2"/>
          <w:sz w:val="28"/>
          <w:szCs w:val="28"/>
        </w:rPr>
        <w:t>Class is a user defined datatype</w:t>
      </w:r>
      <w:r>
        <w:rPr>
          <w:rFonts w:ascii="Calibri" w:eastAsia="Calibri" w:hAnsi="Calibri" w:cs="Calibri"/>
          <w:color w:val="ED7D31" w:themeColor="accent2"/>
          <w:sz w:val="28"/>
          <w:szCs w:val="28"/>
        </w:rPr>
        <w:t>.</w:t>
      </w:r>
    </w:p>
    <w:p w14:paraId="40CA3ADB" w14:textId="7791FB1C" w:rsidR="00A6460E" w:rsidRDefault="00A6460E"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Axillary constructor helps us write a simpler code and omits the denominator 1</w:t>
      </w:r>
      <w:r w:rsidR="00047E9F">
        <w:rPr>
          <w:rFonts w:ascii="Calibri" w:eastAsia="Calibri" w:hAnsi="Calibri" w:cs="Calibri"/>
          <w:color w:val="ED7D31" w:themeColor="accent2"/>
          <w:sz w:val="28"/>
          <w:szCs w:val="28"/>
        </w:rPr>
        <w:t>.</w:t>
      </w:r>
    </w:p>
    <w:p w14:paraId="5866B8D0" w14:textId="77777777" w:rsidR="008A5599" w:rsidRDefault="008A5599" w:rsidP="00400DBD">
      <w:pPr>
        <w:spacing w:line="257" w:lineRule="auto"/>
        <w:rPr>
          <w:rFonts w:ascii="Calibri" w:eastAsia="Calibri" w:hAnsi="Calibri" w:cs="Calibri"/>
          <w:color w:val="ED7D31" w:themeColor="accent2"/>
          <w:sz w:val="28"/>
          <w:szCs w:val="28"/>
        </w:rPr>
      </w:pPr>
    </w:p>
    <w:p w14:paraId="4FA62ED9" w14:textId="77777777" w:rsidR="008A5599" w:rsidRDefault="008A5599" w:rsidP="008A5599">
      <w:pPr>
        <w:spacing w:line="257" w:lineRule="auto"/>
        <w:jc w:val="center"/>
        <w:rPr>
          <w:rFonts w:ascii="Calibri" w:eastAsia="Calibri" w:hAnsi="Calibri" w:cs="Calibri"/>
          <w:b/>
          <w:bCs/>
          <w:color w:val="A6A6A6" w:themeColor="background1" w:themeShade="A6"/>
          <w:sz w:val="48"/>
          <w:szCs w:val="48"/>
          <w:u w:val="single"/>
        </w:rPr>
      </w:pPr>
    </w:p>
    <w:p w14:paraId="3560187E" w14:textId="63661B10" w:rsidR="008A5599" w:rsidRDefault="008A5599" w:rsidP="008A5599">
      <w:pPr>
        <w:spacing w:line="257" w:lineRule="auto"/>
        <w:jc w:val="center"/>
        <w:rPr>
          <w:rFonts w:ascii="Calibri" w:eastAsia="Calibri" w:hAnsi="Calibri" w:cs="Calibri"/>
          <w:b/>
          <w:bCs/>
          <w:color w:val="A6A6A6" w:themeColor="background1" w:themeShade="A6"/>
          <w:sz w:val="48"/>
          <w:szCs w:val="48"/>
          <w:u w:val="single"/>
        </w:rPr>
      </w:pPr>
      <w:r>
        <w:rPr>
          <w:rFonts w:ascii="Calibri" w:eastAsia="Calibri" w:hAnsi="Calibri" w:cs="Calibri"/>
          <w:b/>
          <w:bCs/>
          <w:color w:val="A6A6A6" w:themeColor="background1" w:themeShade="A6"/>
          <w:sz w:val="48"/>
          <w:szCs w:val="48"/>
          <w:u w:val="single"/>
        </w:rPr>
        <w:t>12</w:t>
      </w:r>
      <w:r w:rsidRPr="002954A0">
        <w:rPr>
          <w:rFonts w:ascii="Calibri" w:eastAsia="Calibri" w:hAnsi="Calibri" w:cs="Calibri"/>
          <w:b/>
          <w:bCs/>
          <w:color w:val="A6A6A6" w:themeColor="background1" w:themeShade="A6"/>
          <w:sz w:val="48"/>
          <w:szCs w:val="48"/>
          <w:u w:val="single"/>
        </w:rPr>
        <w:t>-0</w:t>
      </w:r>
      <w:r>
        <w:rPr>
          <w:rFonts w:ascii="Calibri" w:eastAsia="Calibri" w:hAnsi="Calibri" w:cs="Calibri"/>
          <w:b/>
          <w:bCs/>
          <w:color w:val="A6A6A6" w:themeColor="background1" w:themeShade="A6"/>
          <w:sz w:val="48"/>
          <w:szCs w:val="48"/>
          <w:u w:val="single"/>
        </w:rPr>
        <w:t>5</w:t>
      </w:r>
      <w:r w:rsidRPr="002954A0">
        <w:rPr>
          <w:rFonts w:ascii="Calibri" w:eastAsia="Calibri" w:hAnsi="Calibri" w:cs="Calibri"/>
          <w:b/>
          <w:bCs/>
          <w:color w:val="A6A6A6" w:themeColor="background1" w:themeShade="A6"/>
          <w:sz w:val="48"/>
          <w:szCs w:val="48"/>
          <w:u w:val="single"/>
        </w:rPr>
        <w:t>-2022</w:t>
      </w:r>
      <w:r>
        <w:rPr>
          <w:rFonts w:ascii="Calibri" w:eastAsia="Calibri" w:hAnsi="Calibri" w:cs="Calibri"/>
          <w:b/>
          <w:bCs/>
          <w:color w:val="A6A6A6" w:themeColor="background1" w:themeShade="A6"/>
          <w:sz w:val="48"/>
          <w:szCs w:val="48"/>
          <w:u w:val="single"/>
        </w:rPr>
        <w:t xml:space="preserve"> </w:t>
      </w:r>
    </w:p>
    <w:p w14:paraId="293D4E6C" w14:textId="4C0079E5" w:rsidR="008A5599" w:rsidRDefault="00C960DF" w:rsidP="008A5599">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A controlled statement is called an expression.</w:t>
      </w:r>
    </w:p>
    <w:p w14:paraId="490CFBA8" w14:textId="4D2FC2CA" w:rsidR="00C960DF" w:rsidRDefault="00C960DF" w:rsidP="008A5599">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Built in control structures : if, while, for, try, match and function calls</w:t>
      </w:r>
    </w:p>
    <w:p w14:paraId="2FA415C8" w14:textId="77777777" w:rsidR="0062354F" w:rsidRDefault="0062354F" w:rsidP="008A5599">
      <w:pPr>
        <w:spacing w:line="257" w:lineRule="auto"/>
        <w:rPr>
          <w:rFonts w:ascii="Calibri" w:eastAsia="Calibri" w:hAnsi="Calibri" w:cs="Calibri"/>
          <w:color w:val="ED7D31" w:themeColor="accent2"/>
          <w:sz w:val="28"/>
          <w:szCs w:val="28"/>
        </w:rPr>
      </w:pPr>
    </w:p>
    <w:p w14:paraId="08FF1A08" w14:textId="7A0B4473" w:rsidR="0062354F" w:rsidRDefault="0062354F" w:rsidP="008A5599">
      <w:pPr>
        <w:spacing w:line="257" w:lineRule="auto"/>
        <w:rPr>
          <w:rFonts w:ascii="Calibri" w:eastAsia="Calibri" w:hAnsi="Calibri" w:cs="Calibri"/>
          <w:color w:val="ED7D31" w:themeColor="accent2"/>
          <w:sz w:val="28"/>
          <w:szCs w:val="28"/>
        </w:rPr>
      </w:pPr>
      <w:del w:id="1" w:author="P Sadhana" w:date="2022-05-12T10:59:00Z">
        <w:r w:rsidDel="00C070F3">
          <w:rPr>
            <w:rFonts w:ascii="Calibri" w:eastAsia="Calibri" w:hAnsi="Calibri" w:cs="Calibri"/>
            <w:color w:val="ED7D31" w:themeColor="accent2"/>
            <w:sz w:val="28"/>
            <w:szCs w:val="28"/>
          </w:rPr>
          <w:delText>I</w:delText>
        </w:r>
      </w:del>
      <w:ins w:id="2" w:author="P Sadhana" w:date="2022-05-12T10:59:00Z">
        <w:r w:rsidR="00C070F3">
          <w:rPr>
            <w:rFonts w:ascii="Calibri" w:eastAsia="Calibri" w:hAnsi="Calibri" w:cs="Calibri"/>
            <w:color w:val="ED7D31" w:themeColor="accent2"/>
            <w:sz w:val="28"/>
            <w:szCs w:val="28"/>
          </w:rPr>
          <w:t>i</w:t>
        </w:r>
      </w:ins>
      <w:r>
        <w:rPr>
          <w:rFonts w:ascii="Calibri" w:eastAsia="Calibri" w:hAnsi="Calibri" w:cs="Calibri"/>
          <w:color w:val="ED7D31" w:themeColor="accent2"/>
          <w:sz w:val="28"/>
          <w:szCs w:val="28"/>
        </w:rPr>
        <w:t>f expression:</w:t>
      </w:r>
    </w:p>
    <w:p w14:paraId="24075655" w14:textId="1D7743C1" w:rsidR="0062354F" w:rsidRPr="002855D6" w:rsidRDefault="00225714" w:rsidP="008A5599">
      <w:pPr>
        <w:spacing w:line="257" w:lineRule="auto"/>
        <w:rPr>
          <w:rFonts w:ascii="Calibri" w:eastAsia="Calibri" w:hAnsi="Calibri" w:cs="Calibri"/>
          <w:color w:val="F4B083" w:themeColor="accent2" w:themeTint="99"/>
          <w:sz w:val="28"/>
          <w:szCs w:val="28"/>
        </w:rPr>
      </w:pPr>
      <w:r w:rsidRPr="002855D6">
        <w:rPr>
          <w:rFonts w:ascii="Calibri" w:eastAsia="Calibri" w:hAnsi="Calibri" w:cs="Calibri"/>
          <w:color w:val="F4B083" w:themeColor="accent2" w:themeTint="99"/>
          <w:sz w:val="28"/>
          <w:szCs w:val="28"/>
        </w:rPr>
        <w:t>var filename = “default.txt”</w:t>
      </w:r>
    </w:p>
    <w:p w14:paraId="0D6D4DB6" w14:textId="1F2F5803" w:rsidR="00225714" w:rsidRPr="002855D6" w:rsidRDefault="00225714" w:rsidP="008A5599">
      <w:pPr>
        <w:spacing w:line="257" w:lineRule="auto"/>
        <w:rPr>
          <w:rFonts w:ascii="Calibri" w:eastAsia="Calibri" w:hAnsi="Calibri" w:cs="Calibri"/>
          <w:color w:val="F4B083" w:themeColor="accent2" w:themeTint="99"/>
          <w:sz w:val="28"/>
          <w:szCs w:val="28"/>
        </w:rPr>
      </w:pPr>
      <w:r w:rsidRPr="002855D6">
        <w:rPr>
          <w:rFonts w:ascii="Calibri" w:eastAsia="Calibri" w:hAnsi="Calibri" w:cs="Calibri"/>
          <w:color w:val="F4B083" w:themeColor="accent2" w:themeTint="99"/>
          <w:sz w:val="28"/>
          <w:szCs w:val="28"/>
        </w:rPr>
        <w:t>if(!args.isEmpty)</w:t>
      </w:r>
    </w:p>
    <w:p w14:paraId="0C19AA47" w14:textId="357A9900" w:rsidR="008A5599" w:rsidRDefault="00DA0574" w:rsidP="008A5599">
      <w:pPr>
        <w:spacing w:line="257" w:lineRule="auto"/>
        <w:rPr>
          <w:rFonts w:ascii="Calibri" w:eastAsia="Calibri" w:hAnsi="Calibri" w:cs="Calibri"/>
          <w:color w:val="F4B083" w:themeColor="accent2" w:themeTint="99"/>
          <w:sz w:val="28"/>
          <w:szCs w:val="28"/>
        </w:rPr>
      </w:pPr>
      <w:r w:rsidRPr="002855D6">
        <w:rPr>
          <w:rFonts w:ascii="Calibri" w:eastAsia="Calibri" w:hAnsi="Calibri" w:cs="Calibri"/>
          <w:color w:val="F4B083" w:themeColor="accent2" w:themeTint="99"/>
          <w:sz w:val="28"/>
          <w:szCs w:val="28"/>
        </w:rPr>
        <w:tab/>
        <w:t>filename = args(0)</w:t>
      </w:r>
    </w:p>
    <w:p w14:paraId="63569ECE" w14:textId="7F31BCC1" w:rsidR="009316E5" w:rsidRDefault="009316E5" w:rsidP="008A5599">
      <w:pPr>
        <w:spacing w:line="257" w:lineRule="auto"/>
        <w:rPr>
          <w:rFonts w:ascii="Calibri" w:eastAsia="Calibri" w:hAnsi="Calibri" w:cs="Calibri"/>
          <w:color w:val="F4B083" w:themeColor="accent2" w:themeTint="99"/>
          <w:sz w:val="28"/>
          <w:szCs w:val="28"/>
        </w:rPr>
      </w:pPr>
    </w:p>
    <w:p w14:paraId="4ED1F88C" w14:textId="622C04FD" w:rsidR="009316E5" w:rsidRDefault="009316E5" w:rsidP="008A5599">
      <w:pPr>
        <w:spacing w:line="257" w:lineRule="auto"/>
        <w:rPr>
          <w:ins w:id="3" w:author="P Sadhana" w:date="2022-05-12T10:59:00Z"/>
          <w:rFonts w:ascii="Calibri" w:eastAsia="Calibri" w:hAnsi="Calibri" w:cs="Calibri"/>
          <w:color w:val="F4B083" w:themeColor="accent2" w:themeTint="99"/>
          <w:sz w:val="28"/>
          <w:szCs w:val="28"/>
        </w:rPr>
      </w:pPr>
      <w:r>
        <w:rPr>
          <w:rFonts w:ascii="Calibri" w:eastAsia="Calibri" w:hAnsi="Calibri" w:cs="Calibri"/>
          <w:color w:val="F4B083" w:themeColor="accent2" w:themeTint="99"/>
          <w:sz w:val="28"/>
          <w:szCs w:val="28"/>
        </w:rPr>
        <w:t>val filename = if(!args.isEmpty</w:t>
      </w:r>
      <w:r w:rsidR="007104F7">
        <w:rPr>
          <w:rFonts w:ascii="Calibri" w:eastAsia="Calibri" w:hAnsi="Calibri" w:cs="Calibri"/>
          <w:color w:val="F4B083" w:themeColor="accent2" w:themeTint="99"/>
          <w:sz w:val="28"/>
          <w:szCs w:val="28"/>
        </w:rPr>
        <w:t>) args(0) else “default.txt”</w:t>
      </w:r>
    </w:p>
    <w:p w14:paraId="02277ED1" w14:textId="77777777" w:rsidR="00C070F3" w:rsidRDefault="00C070F3" w:rsidP="008A5599">
      <w:pPr>
        <w:spacing w:line="257" w:lineRule="auto"/>
        <w:rPr>
          <w:ins w:id="4" w:author="P Sadhana" w:date="2022-05-12T10:59:00Z"/>
          <w:rFonts w:ascii="Calibri" w:eastAsia="Calibri" w:hAnsi="Calibri" w:cs="Calibri"/>
          <w:color w:val="F4B083" w:themeColor="accent2" w:themeTint="99"/>
          <w:sz w:val="28"/>
          <w:szCs w:val="28"/>
        </w:rPr>
      </w:pPr>
    </w:p>
    <w:p w14:paraId="138D1508" w14:textId="70818D86" w:rsidR="00C070F3" w:rsidRDefault="00C070F3" w:rsidP="00C070F3">
      <w:pPr>
        <w:spacing w:line="257" w:lineRule="auto"/>
        <w:rPr>
          <w:ins w:id="5" w:author="P Sadhana" w:date="2022-05-12T10:59:00Z"/>
          <w:rFonts w:ascii="Calibri" w:eastAsia="Calibri" w:hAnsi="Calibri" w:cs="Calibri"/>
          <w:color w:val="ED7D31" w:themeColor="accent2"/>
          <w:sz w:val="28"/>
          <w:szCs w:val="28"/>
        </w:rPr>
      </w:pPr>
      <w:ins w:id="6" w:author="P Sadhana" w:date="2022-05-12T10:59:00Z">
        <w:r>
          <w:rPr>
            <w:rFonts w:ascii="Calibri" w:eastAsia="Calibri" w:hAnsi="Calibri" w:cs="Calibri"/>
            <w:color w:val="ED7D31" w:themeColor="accent2"/>
            <w:sz w:val="28"/>
            <w:szCs w:val="28"/>
          </w:rPr>
          <w:t>for expression:</w:t>
        </w:r>
      </w:ins>
    </w:p>
    <w:p w14:paraId="20D6EEA1" w14:textId="6544B0EA" w:rsidR="00C070F3" w:rsidRDefault="00C070F3" w:rsidP="00C070F3">
      <w:pPr>
        <w:spacing w:line="257" w:lineRule="auto"/>
        <w:rPr>
          <w:ins w:id="7" w:author="P Sadhana" w:date="2022-05-12T11:00:00Z"/>
          <w:rFonts w:ascii="Calibri" w:eastAsia="Calibri" w:hAnsi="Calibri" w:cs="Calibri"/>
          <w:color w:val="F4B083" w:themeColor="accent2" w:themeTint="99"/>
          <w:sz w:val="28"/>
          <w:szCs w:val="28"/>
        </w:rPr>
      </w:pPr>
      <w:ins w:id="8" w:author="P Sadhana" w:date="2022-05-12T10:59:00Z">
        <w:r w:rsidRPr="002855D6">
          <w:rPr>
            <w:rFonts w:ascii="Calibri" w:eastAsia="Calibri" w:hAnsi="Calibri" w:cs="Calibri"/>
            <w:color w:val="F4B083" w:themeColor="accent2" w:themeTint="99"/>
            <w:sz w:val="28"/>
            <w:szCs w:val="28"/>
          </w:rPr>
          <w:t>va</w:t>
        </w:r>
        <w:r>
          <w:rPr>
            <w:rFonts w:ascii="Calibri" w:eastAsia="Calibri" w:hAnsi="Calibri" w:cs="Calibri"/>
            <w:color w:val="F4B083" w:themeColor="accent2" w:themeTint="99"/>
            <w:sz w:val="28"/>
            <w:szCs w:val="28"/>
          </w:rPr>
          <w:t>l filesHere = (new ja</w:t>
        </w:r>
      </w:ins>
      <w:ins w:id="9" w:author="P Sadhana" w:date="2022-05-12T11:00:00Z">
        <w:r>
          <w:rPr>
            <w:rFonts w:ascii="Calibri" w:eastAsia="Calibri" w:hAnsi="Calibri" w:cs="Calibri"/>
            <w:color w:val="F4B083" w:themeColor="accent2" w:themeTint="99"/>
            <w:sz w:val="28"/>
            <w:szCs w:val="28"/>
          </w:rPr>
          <w:t>va.io.File(“.”)).listFiles</w:t>
        </w:r>
      </w:ins>
    </w:p>
    <w:p w14:paraId="730B66BF" w14:textId="1256A6F6" w:rsidR="00C070F3" w:rsidRDefault="00C070F3" w:rsidP="00C070F3">
      <w:pPr>
        <w:spacing w:line="257" w:lineRule="auto"/>
        <w:rPr>
          <w:ins w:id="10" w:author="P Sadhana" w:date="2022-05-12T11:00:00Z"/>
          <w:rFonts w:ascii="Calibri" w:eastAsia="Calibri" w:hAnsi="Calibri" w:cs="Calibri"/>
          <w:color w:val="F4B083" w:themeColor="accent2" w:themeTint="99"/>
          <w:sz w:val="28"/>
          <w:szCs w:val="28"/>
        </w:rPr>
      </w:pPr>
      <w:ins w:id="11" w:author="P Sadhana" w:date="2022-05-12T11:00:00Z">
        <w:r>
          <w:rPr>
            <w:rFonts w:ascii="Calibri" w:eastAsia="Calibri" w:hAnsi="Calibri" w:cs="Calibri"/>
            <w:color w:val="F4B083" w:themeColor="accent2" w:themeTint="99"/>
            <w:sz w:val="28"/>
            <w:szCs w:val="28"/>
          </w:rPr>
          <w:t>for(file &lt;- filesHere)</w:t>
        </w:r>
      </w:ins>
    </w:p>
    <w:p w14:paraId="2FBBDF2F" w14:textId="2F8CA8D0" w:rsidR="00C070F3" w:rsidRDefault="00C070F3" w:rsidP="008A5599">
      <w:pPr>
        <w:spacing w:line="257" w:lineRule="auto"/>
        <w:rPr>
          <w:rFonts w:ascii="Calibri" w:eastAsia="Calibri" w:hAnsi="Calibri" w:cs="Calibri"/>
          <w:color w:val="F4B083" w:themeColor="accent2" w:themeTint="99"/>
          <w:sz w:val="28"/>
          <w:szCs w:val="28"/>
        </w:rPr>
      </w:pPr>
      <w:ins w:id="12" w:author="P Sadhana" w:date="2022-05-12T11:00:00Z">
        <w:r>
          <w:rPr>
            <w:rFonts w:ascii="Calibri" w:eastAsia="Calibri" w:hAnsi="Calibri" w:cs="Calibri"/>
            <w:color w:val="F4B083" w:themeColor="accent2" w:themeTint="99"/>
            <w:sz w:val="28"/>
            <w:szCs w:val="28"/>
          </w:rPr>
          <w:tab/>
          <w:t>println(file)</w:t>
        </w:r>
      </w:ins>
    </w:p>
    <w:p w14:paraId="3B4C706A" w14:textId="74EA3B86" w:rsidR="002855D6" w:rsidDel="000B3A39" w:rsidRDefault="00F135DA" w:rsidP="004D54D3">
      <w:pPr>
        <w:spacing w:line="257" w:lineRule="auto"/>
        <w:rPr>
          <w:del w:id="13" w:author="P Sadhana" w:date="2022-05-12T10:59:00Z"/>
          <w:rFonts w:ascii="Calibri" w:eastAsia="Calibri" w:hAnsi="Calibri" w:cs="Calibri"/>
          <w:color w:val="ED7D31" w:themeColor="accent2"/>
          <w:sz w:val="28"/>
          <w:szCs w:val="28"/>
        </w:rPr>
      </w:pPr>
      <w:ins w:id="14" w:author="P Sadhana" w:date="2022-05-12T11:12:00Z">
        <w:r w:rsidRPr="004D54D3">
          <w:rPr>
            <w:rFonts w:ascii="Calibri" w:eastAsia="Calibri" w:hAnsi="Calibri" w:cs="Calibri"/>
            <w:color w:val="ED7D31" w:themeColor="accent2"/>
            <w:sz w:val="28"/>
            <w:szCs w:val="28"/>
            <w:rPrChange w:id="15" w:author="P Sadhana" w:date="2022-05-12T11:13:00Z">
              <w:rPr>
                <w:rFonts w:ascii="Calibri" w:eastAsia="Calibri" w:hAnsi="Calibri" w:cs="Calibri"/>
                <w:b/>
                <w:bCs/>
                <w:color w:val="F4B083" w:themeColor="accent2" w:themeTint="99"/>
                <w:sz w:val="48"/>
                <w:szCs w:val="48"/>
                <w:u w:val="single"/>
              </w:rPr>
            </w:rPrChange>
          </w:rPr>
          <w:lastRenderedPageBreak/>
          <w:t>match is scala’s equivalent for switch</w:t>
        </w:r>
      </w:ins>
    </w:p>
    <w:p w14:paraId="2AF12BFA" w14:textId="485727E8" w:rsidR="000B3A39" w:rsidRDefault="000B3A39" w:rsidP="00BD3239">
      <w:pPr>
        <w:spacing w:line="257" w:lineRule="auto"/>
        <w:rPr>
          <w:ins w:id="16" w:author="P Sadhana" w:date="2022-05-12T11:16:00Z"/>
          <w:rFonts w:ascii="Calibri" w:eastAsia="Calibri" w:hAnsi="Calibri" w:cs="Calibri"/>
          <w:color w:val="ED7D31" w:themeColor="accent2"/>
          <w:sz w:val="28"/>
          <w:szCs w:val="28"/>
        </w:rPr>
      </w:pPr>
    </w:p>
    <w:p w14:paraId="4712AA18" w14:textId="0BB7308F" w:rsidR="000B3A39" w:rsidRDefault="000B3A39" w:rsidP="00BD3239">
      <w:pPr>
        <w:spacing w:line="257" w:lineRule="auto"/>
        <w:rPr>
          <w:ins w:id="17" w:author="P Sadhana" w:date="2022-05-12T11:16:00Z"/>
          <w:rFonts w:ascii="Calibri" w:eastAsia="Calibri" w:hAnsi="Calibri" w:cs="Calibri"/>
          <w:color w:val="ED7D31" w:themeColor="accent2"/>
          <w:sz w:val="28"/>
          <w:szCs w:val="28"/>
        </w:rPr>
      </w:pPr>
    </w:p>
    <w:p w14:paraId="4D3B8DB5" w14:textId="62E9C540" w:rsidR="00F11384" w:rsidRPr="00F11384" w:rsidRDefault="000B3A39" w:rsidP="00BD3239">
      <w:pPr>
        <w:spacing w:line="257" w:lineRule="auto"/>
        <w:rPr>
          <w:ins w:id="18" w:author="P Sadhana" w:date="2022-05-12T11:16:00Z"/>
          <w:rFonts w:ascii="Calibri" w:eastAsia="Calibri" w:hAnsi="Calibri" w:cs="Calibri"/>
          <w:color w:val="F4B083" w:themeColor="accent2" w:themeTint="99"/>
          <w:sz w:val="28"/>
          <w:szCs w:val="28"/>
          <w:rPrChange w:id="19" w:author="P Sadhana" w:date="2022-05-12T11:18:00Z">
            <w:rPr>
              <w:ins w:id="20" w:author="P Sadhana" w:date="2022-05-12T11:16:00Z"/>
              <w:rFonts w:ascii="Calibri" w:eastAsia="Calibri" w:hAnsi="Calibri" w:cs="Calibri"/>
              <w:color w:val="ED7D31" w:themeColor="accent2"/>
              <w:sz w:val="28"/>
              <w:szCs w:val="28"/>
            </w:rPr>
          </w:rPrChange>
        </w:rPr>
      </w:pPr>
      <w:ins w:id="21" w:author="P Sadhana" w:date="2022-05-12T11:16:00Z">
        <w:r w:rsidRPr="00F11384">
          <w:rPr>
            <w:rFonts w:ascii="Calibri" w:eastAsia="Calibri" w:hAnsi="Calibri" w:cs="Calibri"/>
            <w:color w:val="F4B083" w:themeColor="accent2" w:themeTint="99"/>
            <w:sz w:val="28"/>
            <w:szCs w:val="28"/>
            <w:rPrChange w:id="22" w:author="P Sadhana" w:date="2022-05-12T11:18:00Z">
              <w:rPr>
                <w:rFonts w:ascii="Calibri" w:eastAsia="Calibri" w:hAnsi="Calibri" w:cs="Calibri"/>
                <w:color w:val="ED7D31" w:themeColor="accent2"/>
                <w:sz w:val="28"/>
                <w:szCs w:val="28"/>
              </w:rPr>
            </w:rPrChange>
          </w:rPr>
          <w:t xml:space="preserve">val firstArg = if </w:t>
        </w:r>
        <w:r w:rsidR="00F11384" w:rsidRPr="00F11384">
          <w:rPr>
            <w:rFonts w:ascii="Calibri" w:eastAsia="Calibri" w:hAnsi="Calibri" w:cs="Calibri"/>
            <w:color w:val="F4B083" w:themeColor="accent2" w:themeTint="99"/>
            <w:sz w:val="28"/>
            <w:szCs w:val="28"/>
            <w:rPrChange w:id="23" w:author="P Sadhana" w:date="2022-05-12T11:18:00Z">
              <w:rPr>
                <w:rFonts w:ascii="Calibri" w:eastAsia="Calibri" w:hAnsi="Calibri" w:cs="Calibri"/>
                <w:color w:val="ED7D31" w:themeColor="accent2"/>
                <w:sz w:val="28"/>
                <w:szCs w:val="28"/>
              </w:rPr>
            </w:rPrChange>
          </w:rPr>
          <w:t>(args.length &gt; 0) args(0) else “</w:t>
        </w:r>
      </w:ins>
      <w:ins w:id="24" w:author="P Sadhana" w:date="2022-05-12T11:29:00Z">
        <w:r w:rsidR="009320D6">
          <w:rPr>
            <w:rFonts w:ascii="Calibri" w:eastAsia="Calibri" w:hAnsi="Calibri" w:cs="Calibri"/>
            <w:color w:val="F4B083" w:themeColor="accent2" w:themeTint="99"/>
            <w:sz w:val="28"/>
            <w:szCs w:val="28"/>
          </w:rPr>
          <w:t xml:space="preserve"> </w:t>
        </w:r>
      </w:ins>
      <w:ins w:id="25" w:author="P Sadhana" w:date="2022-05-12T11:16:00Z">
        <w:r w:rsidR="00F11384" w:rsidRPr="00F11384">
          <w:rPr>
            <w:rFonts w:ascii="Calibri" w:eastAsia="Calibri" w:hAnsi="Calibri" w:cs="Calibri"/>
            <w:color w:val="F4B083" w:themeColor="accent2" w:themeTint="99"/>
            <w:sz w:val="28"/>
            <w:szCs w:val="28"/>
            <w:rPrChange w:id="26" w:author="P Sadhana" w:date="2022-05-12T11:18:00Z">
              <w:rPr>
                <w:rFonts w:ascii="Calibri" w:eastAsia="Calibri" w:hAnsi="Calibri" w:cs="Calibri"/>
                <w:color w:val="ED7D31" w:themeColor="accent2"/>
                <w:sz w:val="28"/>
                <w:szCs w:val="28"/>
              </w:rPr>
            </w:rPrChange>
          </w:rPr>
          <w:t>”</w:t>
        </w:r>
      </w:ins>
    </w:p>
    <w:p w14:paraId="31D7826B" w14:textId="3CED9D00" w:rsidR="00F11384" w:rsidRPr="00F11384" w:rsidRDefault="00F11384" w:rsidP="00BD3239">
      <w:pPr>
        <w:spacing w:line="257" w:lineRule="auto"/>
        <w:rPr>
          <w:ins w:id="27" w:author="P Sadhana" w:date="2022-05-12T11:17:00Z"/>
          <w:rFonts w:ascii="Calibri" w:eastAsia="Calibri" w:hAnsi="Calibri" w:cs="Calibri"/>
          <w:color w:val="F4B083" w:themeColor="accent2" w:themeTint="99"/>
          <w:sz w:val="28"/>
          <w:szCs w:val="28"/>
          <w:rPrChange w:id="28" w:author="P Sadhana" w:date="2022-05-12T11:18:00Z">
            <w:rPr>
              <w:ins w:id="29" w:author="P Sadhana" w:date="2022-05-12T11:17:00Z"/>
              <w:rFonts w:ascii="Calibri" w:eastAsia="Calibri" w:hAnsi="Calibri" w:cs="Calibri"/>
              <w:color w:val="ED7D31" w:themeColor="accent2"/>
              <w:sz w:val="28"/>
              <w:szCs w:val="28"/>
            </w:rPr>
          </w:rPrChange>
        </w:rPr>
      </w:pPr>
      <w:ins w:id="30" w:author="P Sadhana" w:date="2022-05-12T11:17:00Z">
        <w:r w:rsidRPr="00F11384">
          <w:rPr>
            <w:rFonts w:ascii="Calibri" w:eastAsia="Calibri" w:hAnsi="Calibri" w:cs="Calibri"/>
            <w:color w:val="F4B083" w:themeColor="accent2" w:themeTint="99"/>
            <w:sz w:val="28"/>
            <w:szCs w:val="28"/>
            <w:rPrChange w:id="31" w:author="P Sadhana" w:date="2022-05-12T11:18:00Z">
              <w:rPr>
                <w:rFonts w:ascii="Calibri" w:eastAsia="Calibri" w:hAnsi="Calibri" w:cs="Calibri"/>
                <w:color w:val="ED7D31" w:themeColor="accent2"/>
                <w:sz w:val="28"/>
                <w:szCs w:val="28"/>
              </w:rPr>
            </w:rPrChange>
          </w:rPr>
          <w:t>firstArg match {</w:t>
        </w:r>
      </w:ins>
    </w:p>
    <w:p w14:paraId="46CD870E" w14:textId="0D09C1A5" w:rsidR="00F11384" w:rsidRPr="00F11384" w:rsidRDefault="00F11384" w:rsidP="00BD3239">
      <w:pPr>
        <w:spacing w:line="257" w:lineRule="auto"/>
        <w:rPr>
          <w:ins w:id="32" w:author="P Sadhana" w:date="2022-05-12T11:17:00Z"/>
          <w:rFonts w:ascii="Calibri" w:eastAsia="Calibri" w:hAnsi="Calibri" w:cs="Calibri"/>
          <w:color w:val="F4B083" w:themeColor="accent2" w:themeTint="99"/>
          <w:sz w:val="28"/>
          <w:szCs w:val="28"/>
          <w:rPrChange w:id="33" w:author="P Sadhana" w:date="2022-05-12T11:18:00Z">
            <w:rPr>
              <w:ins w:id="34" w:author="P Sadhana" w:date="2022-05-12T11:17:00Z"/>
              <w:rFonts w:ascii="Calibri" w:eastAsia="Calibri" w:hAnsi="Calibri" w:cs="Calibri"/>
              <w:color w:val="ED7D31" w:themeColor="accent2"/>
              <w:sz w:val="28"/>
              <w:szCs w:val="28"/>
            </w:rPr>
          </w:rPrChange>
        </w:rPr>
      </w:pPr>
      <w:ins w:id="35" w:author="P Sadhana" w:date="2022-05-12T11:17:00Z">
        <w:r w:rsidRPr="00F11384">
          <w:rPr>
            <w:rFonts w:ascii="Calibri" w:eastAsia="Calibri" w:hAnsi="Calibri" w:cs="Calibri"/>
            <w:color w:val="F4B083" w:themeColor="accent2" w:themeTint="99"/>
            <w:sz w:val="28"/>
            <w:szCs w:val="28"/>
            <w:rPrChange w:id="36" w:author="P Sadhana" w:date="2022-05-12T11:18:00Z">
              <w:rPr>
                <w:rFonts w:ascii="Calibri" w:eastAsia="Calibri" w:hAnsi="Calibri" w:cs="Calibri"/>
                <w:color w:val="ED7D31" w:themeColor="accent2"/>
                <w:sz w:val="28"/>
                <w:szCs w:val="28"/>
              </w:rPr>
            </w:rPrChange>
          </w:rPr>
          <w:tab/>
          <w:t>case “salt” =&gt; println(“pepper”)</w:t>
        </w:r>
      </w:ins>
    </w:p>
    <w:p w14:paraId="042E52F4" w14:textId="3EE0332F" w:rsidR="00F11384" w:rsidRPr="00F11384" w:rsidRDefault="00F11384" w:rsidP="00BD3239">
      <w:pPr>
        <w:spacing w:line="257" w:lineRule="auto"/>
        <w:rPr>
          <w:ins w:id="37" w:author="P Sadhana" w:date="2022-05-12T11:17:00Z"/>
          <w:rFonts w:ascii="Calibri" w:eastAsia="Calibri" w:hAnsi="Calibri" w:cs="Calibri"/>
          <w:color w:val="F4B083" w:themeColor="accent2" w:themeTint="99"/>
          <w:sz w:val="28"/>
          <w:szCs w:val="28"/>
          <w:rPrChange w:id="38" w:author="P Sadhana" w:date="2022-05-12T11:18:00Z">
            <w:rPr>
              <w:ins w:id="39" w:author="P Sadhana" w:date="2022-05-12T11:17:00Z"/>
              <w:rFonts w:ascii="Calibri" w:eastAsia="Calibri" w:hAnsi="Calibri" w:cs="Calibri"/>
              <w:color w:val="ED7D31" w:themeColor="accent2"/>
              <w:sz w:val="28"/>
              <w:szCs w:val="28"/>
            </w:rPr>
          </w:rPrChange>
        </w:rPr>
      </w:pPr>
      <w:ins w:id="40" w:author="P Sadhana" w:date="2022-05-12T11:17:00Z">
        <w:r w:rsidRPr="00F11384">
          <w:rPr>
            <w:rFonts w:ascii="Calibri" w:eastAsia="Calibri" w:hAnsi="Calibri" w:cs="Calibri"/>
            <w:color w:val="F4B083" w:themeColor="accent2" w:themeTint="99"/>
            <w:sz w:val="28"/>
            <w:szCs w:val="28"/>
            <w:rPrChange w:id="41" w:author="P Sadhana" w:date="2022-05-12T11:18:00Z">
              <w:rPr>
                <w:rFonts w:ascii="Calibri" w:eastAsia="Calibri" w:hAnsi="Calibri" w:cs="Calibri"/>
                <w:color w:val="ED7D31" w:themeColor="accent2"/>
                <w:sz w:val="28"/>
                <w:szCs w:val="28"/>
              </w:rPr>
            </w:rPrChange>
          </w:rPr>
          <w:tab/>
          <w:t>case “chips” =&gt; println(“s</w:t>
        </w:r>
      </w:ins>
      <w:ins w:id="42" w:author="P Sadhana" w:date="2022-05-12T11:18:00Z">
        <w:r w:rsidRPr="00F11384">
          <w:rPr>
            <w:rFonts w:ascii="Calibri" w:eastAsia="Calibri" w:hAnsi="Calibri" w:cs="Calibri"/>
            <w:color w:val="F4B083" w:themeColor="accent2" w:themeTint="99"/>
            <w:sz w:val="28"/>
            <w:szCs w:val="28"/>
            <w:rPrChange w:id="43" w:author="P Sadhana" w:date="2022-05-12T11:18:00Z">
              <w:rPr>
                <w:rFonts w:ascii="Calibri" w:eastAsia="Calibri" w:hAnsi="Calibri" w:cs="Calibri"/>
                <w:color w:val="ED7D31" w:themeColor="accent2"/>
                <w:sz w:val="28"/>
                <w:szCs w:val="28"/>
              </w:rPr>
            </w:rPrChange>
          </w:rPr>
          <w:t>alsa</w:t>
        </w:r>
      </w:ins>
      <w:ins w:id="44" w:author="P Sadhana" w:date="2022-05-12T11:17:00Z">
        <w:r w:rsidRPr="00F11384">
          <w:rPr>
            <w:rFonts w:ascii="Calibri" w:eastAsia="Calibri" w:hAnsi="Calibri" w:cs="Calibri"/>
            <w:color w:val="F4B083" w:themeColor="accent2" w:themeTint="99"/>
            <w:sz w:val="28"/>
            <w:szCs w:val="28"/>
            <w:rPrChange w:id="45" w:author="P Sadhana" w:date="2022-05-12T11:18:00Z">
              <w:rPr>
                <w:rFonts w:ascii="Calibri" w:eastAsia="Calibri" w:hAnsi="Calibri" w:cs="Calibri"/>
                <w:color w:val="ED7D31" w:themeColor="accent2"/>
                <w:sz w:val="28"/>
                <w:szCs w:val="28"/>
              </w:rPr>
            </w:rPrChange>
          </w:rPr>
          <w:t>”)</w:t>
        </w:r>
      </w:ins>
    </w:p>
    <w:p w14:paraId="356620A7" w14:textId="3AC789F3" w:rsidR="00F11384" w:rsidRPr="00F11384" w:rsidRDefault="00F11384" w:rsidP="00BD3239">
      <w:pPr>
        <w:spacing w:line="257" w:lineRule="auto"/>
        <w:rPr>
          <w:ins w:id="46" w:author="P Sadhana" w:date="2022-05-12T11:17:00Z"/>
          <w:rFonts w:ascii="Calibri" w:eastAsia="Calibri" w:hAnsi="Calibri" w:cs="Calibri"/>
          <w:color w:val="F4B083" w:themeColor="accent2" w:themeTint="99"/>
          <w:sz w:val="28"/>
          <w:szCs w:val="28"/>
          <w:rPrChange w:id="47" w:author="P Sadhana" w:date="2022-05-12T11:18:00Z">
            <w:rPr>
              <w:ins w:id="48" w:author="P Sadhana" w:date="2022-05-12T11:17:00Z"/>
              <w:rFonts w:ascii="Calibri" w:eastAsia="Calibri" w:hAnsi="Calibri" w:cs="Calibri"/>
              <w:color w:val="ED7D31" w:themeColor="accent2"/>
              <w:sz w:val="28"/>
              <w:szCs w:val="28"/>
            </w:rPr>
          </w:rPrChange>
        </w:rPr>
      </w:pPr>
      <w:ins w:id="49" w:author="P Sadhana" w:date="2022-05-12T11:17:00Z">
        <w:r w:rsidRPr="00F11384">
          <w:rPr>
            <w:rFonts w:ascii="Calibri" w:eastAsia="Calibri" w:hAnsi="Calibri" w:cs="Calibri"/>
            <w:color w:val="F4B083" w:themeColor="accent2" w:themeTint="99"/>
            <w:sz w:val="28"/>
            <w:szCs w:val="28"/>
            <w:rPrChange w:id="50" w:author="P Sadhana" w:date="2022-05-12T11:18:00Z">
              <w:rPr>
                <w:rFonts w:ascii="Calibri" w:eastAsia="Calibri" w:hAnsi="Calibri" w:cs="Calibri"/>
                <w:color w:val="ED7D31" w:themeColor="accent2"/>
                <w:sz w:val="28"/>
                <w:szCs w:val="28"/>
              </w:rPr>
            </w:rPrChange>
          </w:rPr>
          <w:tab/>
          <w:t>case “eggs” =&gt; println(“</w:t>
        </w:r>
      </w:ins>
      <w:ins w:id="51" w:author="P Sadhana" w:date="2022-05-12T11:18:00Z">
        <w:r w:rsidRPr="00F11384">
          <w:rPr>
            <w:rFonts w:ascii="Calibri" w:eastAsia="Calibri" w:hAnsi="Calibri" w:cs="Calibri"/>
            <w:color w:val="F4B083" w:themeColor="accent2" w:themeTint="99"/>
            <w:sz w:val="28"/>
            <w:szCs w:val="28"/>
            <w:rPrChange w:id="52" w:author="P Sadhana" w:date="2022-05-12T11:18:00Z">
              <w:rPr>
                <w:rFonts w:ascii="Calibri" w:eastAsia="Calibri" w:hAnsi="Calibri" w:cs="Calibri"/>
                <w:color w:val="ED7D31" w:themeColor="accent2"/>
                <w:sz w:val="28"/>
                <w:szCs w:val="28"/>
              </w:rPr>
            </w:rPrChange>
          </w:rPr>
          <w:t>bacon</w:t>
        </w:r>
      </w:ins>
      <w:ins w:id="53" w:author="P Sadhana" w:date="2022-05-12T11:17:00Z">
        <w:r w:rsidRPr="00F11384">
          <w:rPr>
            <w:rFonts w:ascii="Calibri" w:eastAsia="Calibri" w:hAnsi="Calibri" w:cs="Calibri"/>
            <w:color w:val="F4B083" w:themeColor="accent2" w:themeTint="99"/>
            <w:sz w:val="28"/>
            <w:szCs w:val="28"/>
            <w:rPrChange w:id="54" w:author="P Sadhana" w:date="2022-05-12T11:18:00Z">
              <w:rPr>
                <w:rFonts w:ascii="Calibri" w:eastAsia="Calibri" w:hAnsi="Calibri" w:cs="Calibri"/>
                <w:color w:val="ED7D31" w:themeColor="accent2"/>
                <w:sz w:val="28"/>
                <w:szCs w:val="28"/>
              </w:rPr>
            </w:rPrChange>
          </w:rPr>
          <w:t>”)</w:t>
        </w:r>
      </w:ins>
    </w:p>
    <w:p w14:paraId="275BA8BC" w14:textId="7B41B220" w:rsidR="00F11384" w:rsidRPr="00F11384" w:rsidRDefault="00F11384" w:rsidP="00BD3239">
      <w:pPr>
        <w:spacing w:line="257" w:lineRule="auto"/>
        <w:rPr>
          <w:ins w:id="55" w:author="P Sadhana" w:date="2022-05-12T11:17:00Z"/>
          <w:rFonts w:ascii="Calibri" w:eastAsia="Calibri" w:hAnsi="Calibri" w:cs="Calibri"/>
          <w:color w:val="F4B083" w:themeColor="accent2" w:themeTint="99"/>
          <w:sz w:val="28"/>
          <w:szCs w:val="28"/>
          <w:rPrChange w:id="56" w:author="P Sadhana" w:date="2022-05-12T11:18:00Z">
            <w:rPr>
              <w:ins w:id="57" w:author="P Sadhana" w:date="2022-05-12T11:17:00Z"/>
              <w:rFonts w:ascii="Calibri" w:eastAsia="Calibri" w:hAnsi="Calibri" w:cs="Calibri"/>
              <w:color w:val="ED7D31" w:themeColor="accent2"/>
              <w:sz w:val="28"/>
              <w:szCs w:val="28"/>
            </w:rPr>
          </w:rPrChange>
        </w:rPr>
      </w:pPr>
      <w:ins w:id="58" w:author="P Sadhana" w:date="2022-05-12T11:17:00Z">
        <w:r w:rsidRPr="00F11384">
          <w:rPr>
            <w:rFonts w:ascii="Calibri" w:eastAsia="Calibri" w:hAnsi="Calibri" w:cs="Calibri"/>
            <w:color w:val="F4B083" w:themeColor="accent2" w:themeTint="99"/>
            <w:sz w:val="28"/>
            <w:szCs w:val="28"/>
            <w:rPrChange w:id="59" w:author="P Sadhana" w:date="2022-05-12T11:18:00Z">
              <w:rPr>
                <w:rFonts w:ascii="Calibri" w:eastAsia="Calibri" w:hAnsi="Calibri" w:cs="Calibri"/>
                <w:color w:val="ED7D31" w:themeColor="accent2"/>
                <w:sz w:val="28"/>
                <w:szCs w:val="28"/>
              </w:rPr>
            </w:rPrChange>
          </w:rPr>
          <w:tab/>
          <w:t>case _ =&gt; println(“</w:t>
        </w:r>
      </w:ins>
      <w:ins w:id="60" w:author="P Sadhana" w:date="2022-05-12T11:18:00Z">
        <w:r w:rsidRPr="00F11384">
          <w:rPr>
            <w:rFonts w:ascii="Calibri" w:eastAsia="Calibri" w:hAnsi="Calibri" w:cs="Calibri"/>
            <w:color w:val="F4B083" w:themeColor="accent2" w:themeTint="99"/>
            <w:sz w:val="28"/>
            <w:szCs w:val="28"/>
            <w:rPrChange w:id="61" w:author="P Sadhana" w:date="2022-05-12T11:18:00Z">
              <w:rPr>
                <w:rFonts w:ascii="Calibri" w:eastAsia="Calibri" w:hAnsi="Calibri" w:cs="Calibri"/>
                <w:color w:val="ED7D31" w:themeColor="accent2"/>
                <w:sz w:val="28"/>
                <w:szCs w:val="28"/>
              </w:rPr>
            </w:rPrChange>
          </w:rPr>
          <w:t>huh?”</w:t>
        </w:r>
      </w:ins>
      <w:ins w:id="62" w:author="P Sadhana" w:date="2022-05-12T11:17:00Z">
        <w:r w:rsidRPr="00F11384">
          <w:rPr>
            <w:rFonts w:ascii="Calibri" w:eastAsia="Calibri" w:hAnsi="Calibri" w:cs="Calibri"/>
            <w:color w:val="F4B083" w:themeColor="accent2" w:themeTint="99"/>
            <w:sz w:val="28"/>
            <w:szCs w:val="28"/>
            <w:rPrChange w:id="63" w:author="P Sadhana" w:date="2022-05-12T11:18:00Z">
              <w:rPr>
                <w:rFonts w:ascii="Calibri" w:eastAsia="Calibri" w:hAnsi="Calibri" w:cs="Calibri"/>
                <w:color w:val="ED7D31" w:themeColor="accent2"/>
                <w:sz w:val="28"/>
                <w:szCs w:val="28"/>
              </w:rPr>
            </w:rPrChange>
          </w:rPr>
          <w:t>)</w:t>
        </w:r>
      </w:ins>
    </w:p>
    <w:p w14:paraId="61F81FD1" w14:textId="67706614" w:rsidR="00F11384" w:rsidRDefault="00F11384" w:rsidP="00BD3239">
      <w:pPr>
        <w:spacing w:line="257" w:lineRule="auto"/>
        <w:rPr>
          <w:ins w:id="64" w:author="P Sadhana" w:date="2022-05-12T11:19:00Z"/>
          <w:rFonts w:ascii="Calibri" w:eastAsia="Calibri" w:hAnsi="Calibri" w:cs="Calibri"/>
          <w:color w:val="F4B083" w:themeColor="accent2" w:themeTint="99"/>
          <w:sz w:val="28"/>
          <w:szCs w:val="28"/>
        </w:rPr>
      </w:pPr>
      <w:ins w:id="65" w:author="P Sadhana" w:date="2022-05-12T11:17:00Z">
        <w:r w:rsidRPr="00F11384">
          <w:rPr>
            <w:rFonts w:ascii="Calibri" w:eastAsia="Calibri" w:hAnsi="Calibri" w:cs="Calibri"/>
            <w:color w:val="F4B083" w:themeColor="accent2" w:themeTint="99"/>
            <w:sz w:val="28"/>
            <w:szCs w:val="28"/>
            <w:rPrChange w:id="66" w:author="P Sadhana" w:date="2022-05-12T11:18:00Z">
              <w:rPr>
                <w:rFonts w:ascii="Calibri" w:eastAsia="Calibri" w:hAnsi="Calibri" w:cs="Calibri"/>
                <w:color w:val="ED7D31" w:themeColor="accent2"/>
                <w:sz w:val="28"/>
                <w:szCs w:val="28"/>
              </w:rPr>
            </w:rPrChange>
          </w:rPr>
          <w:t>}</w:t>
        </w:r>
      </w:ins>
    </w:p>
    <w:p w14:paraId="5E9ACBA5" w14:textId="77777777" w:rsidR="00960A84" w:rsidRDefault="00960A84" w:rsidP="00BD3239">
      <w:pPr>
        <w:spacing w:line="257" w:lineRule="auto"/>
        <w:rPr>
          <w:ins w:id="67" w:author="P Sadhana" w:date="2022-05-12T11:19:00Z"/>
          <w:rFonts w:ascii="Calibri" w:eastAsia="Calibri" w:hAnsi="Calibri" w:cs="Calibri"/>
          <w:color w:val="F4B083" w:themeColor="accent2" w:themeTint="99"/>
          <w:sz w:val="28"/>
          <w:szCs w:val="28"/>
        </w:rPr>
      </w:pPr>
    </w:p>
    <w:p w14:paraId="1F8F1CAF" w14:textId="595C84A9" w:rsidR="00B96F31" w:rsidRDefault="00B96F31" w:rsidP="00B96F31">
      <w:pPr>
        <w:spacing w:line="257" w:lineRule="auto"/>
        <w:jc w:val="center"/>
        <w:rPr>
          <w:ins w:id="68" w:author="P Sadhana" w:date="2022-05-12T13:41:00Z"/>
          <w:rFonts w:ascii="Calibri" w:eastAsia="Calibri" w:hAnsi="Calibri" w:cs="Calibri"/>
          <w:b/>
          <w:bCs/>
          <w:color w:val="A6A6A6" w:themeColor="background1" w:themeShade="A6"/>
          <w:sz w:val="48"/>
          <w:szCs w:val="48"/>
          <w:u w:val="single"/>
        </w:rPr>
      </w:pPr>
      <w:ins w:id="69" w:author="P Sadhana" w:date="2022-05-12T13:41:00Z">
        <w:r>
          <w:rPr>
            <w:rFonts w:ascii="Calibri" w:eastAsia="Calibri" w:hAnsi="Calibri" w:cs="Calibri"/>
            <w:b/>
            <w:bCs/>
            <w:color w:val="A6A6A6" w:themeColor="background1" w:themeShade="A6"/>
            <w:sz w:val="48"/>
            <w:szCs w:val="48"/>
            <w:u w:val="single"/>
          </w:rPr>
          <w:t>12</w:t>
        </w:r>
        <w:r w:rsidRPr="002954A0">
          <w:rPr>
            <w:rFonts w:ascii="Calibri" w:eastAsia="Calibri" w:hAnsi="Calibri" w:cs="Calibri"/>
            <w:b/>
            <w:bCs/>
            <w:color w:val="A6A6A6" w:themeColor="background1" w:themeShade="A6"/>
            <w:sz w:val="48"/>
            <w:szCs w:val="48"/>
            <w:u w:val="single"/>
          </w:rPr>
          <w:t>-0</w:t>
        </w:r>
        <w:r>
          <w:rPr>
            <w:rFonts w:ascii="Calibri" w:eastAsia="Calibri" w:hAnsi="Calibri" w:cs="Calibri"/>
            <w:b/>
            <w:bCs/>
            <w:color w:val="A6A6A6" w:themeColor="background1" w:themeShade="A6"/>
            <w:sz w:val="48"/>
            <w:szCs w:val="48"/>
            <w:u w:val="single"/>
          </w:rPr>
          <w:t>5</w:t>
        </w:r>
        <w:r w:rsidRPr="002954A0">
          <w:rPr>
            <w:rFonts w:ascii="Calibri" w:eastAsia="Calibri" w:hAnsi="Calibri" w:cs="Calibri"/>
            <w:b/>
            <w:bCs/>
            <w:color w:val="A6A6A6" w:themeColor="background1" w:themeShade="A6"/>
            <w:sz w:val="48"/>
            <w:szCs w:val="48"/>
            <w:u w:val="single"/>
          </w:rPr>
          <w:t>-2022</w:t>
        </w:r>
        <w:r>
          <w:rPr>
            <w:rFonts w:ascii="Calibri" w:eastAsia="Calibri" w:hAnsi="Calibri" w:cs="Calibri"/>
            <w:b/>
            <w:bCs/>
            <w:color w:val="A6A6A6" w:themeColor="background1" w:themeShade="A6"/>
            <w:sz w:val="48"/>
            <w:szCs w:val="48"/>
            <w:u w:val="single"/>
          </w:rPr>
          <w:t xml:space="preserve"> (Lab)</w:t>
        </w:r>
      </w:ins>
    </w:p>
    <w:p w14:paraId="7C9C7DAF" w14:textId="3BCF60B8" w:rsidR="000862A8" w:rsidRPr="005B0E44" w:rsidDel="00B76DC2" w:rsidRDefault="005B0E44" w:rsidP="00BD3239">
      <w:pPr>
        <w:spacing w:line="257" w:lineRule="auto"/>
        <w:rPr>
          <w:del w:id="70" w:author="P Sadhana" w:date="2022-05-12T10:58:00Z"/>
          <w:rFonts w:ascii="Calibri" w:eastAsia="Calibri" w:hAnsi="Calibri" w:cs="Calibri"/>
          <w:color w:val="000000" w:themeColor="text1"/>
          <w:sz w:val="28"/>
          <w:szCs w:val="28"/>
          <w:u w:val="single"/>
          <w:rPrChange w:id="71" w:author="P Sadhana" w:date="2022-05-12T13:43:00Z">
            <w:rPr>
              <w:del w:id="72" w:author="P Sadhana" w:date="2022-05-12T10:58:00Z"/>
              <w:rFonts w:ascii="Calibri" w:eastAsia="Calibri" w:hAnsi="Calibri" w:cs="Calibri"/>
              <w:color w:val="ED7D31" w:themeColor="accent2"/>
              <w:sz w:val="28"/>
              <w:szCs w:val="28"/>
            </w:rPr>
          </w:rPrChange>
        </w:rPr>
      </w:pPr>
      <w:ins w:id="73" w:author="P Sadhana" w:date="2022-05-12T13:43:00Z">
        <w:r w:rsidRPr="005B0E44">
          <w:rPr>
            <w:rFonts w:ascii="Calibri" w:eastAsia="Calibri" w:hAnsi="Calibri" w:cs="Calibri"/>
            <w:color w:val="000000" w:themeColor="text1"/>
            <w:sz w:val="28"/>
            <w:szCs w:val="28"/>
            <w:u w:val="single"/>
            <w:rPrChange w:id="74" w:author="P Sadhana" w:date="2022-05-12T13:43:00Z">
              <w:rPr>
                <w:rFonts w:ascii="Calibri" w:eastAsia="Calibri" w:hAnsi="Calibri" w:cs="Calibri"/>
                <w:color w:val="ED7D31" w:themeColor="accent2"/>
                <w:sz w:val="28"/>
                <w:szCs w:val="28"/>
              </w:rPr>
            </w:rPrChange>
          </w:rPr>
          <w:t>Question 1</w:t>
        </w:r>
      </w:ins>
    </w:p>
    <w:p w14:paraId="699505AA" w14:textId="21CB1F12" w:rsidR="000862A8" w:rsidRPr="005B0E44" w:rsidDel="00B76DC2" w:rsidRDefault="000862A8" w:rsidP="00BD3239">
      <w:pPr>
        <w:spacing w:line="257" w:lineRule="auto"/>
        <w:rPr>
          <w:del w:id="75" w:author="P Sadhana" w:date="2022-05-12T10:58:00Z"/>
          <w:rFonts w:ascii="Calibri" w:eastAsia="Calibri" w:hAnsi="Calibri" w:cs="Calibri"/>
          <w:color w:val="000000" w:themeColor="text1"/>
          <w:sz w:val="28"/>
          <w:szCs w:val="28"/>
          <w:u w:val="single"/>
          <w:rPrChange w:id="76" w:author="P Sadhana" w:date="2022-05-12T13:43:00Z">
            <w:rPr>
              <w:del w:id="77" w:author="P Sadhana" w:date="2022-05-12T10:58:00Z"/>
              <w:rFonts w:ascii="Calibri" w:eastAsia="Calibri" w:hAnsi="Calibri" w:cs="Calibri"/>
              <w:color w:val="ED7D31" w:themeColor="accent2"/>
              <w:sz w:val="28"/>
              <w:szCs w:val="28"/>
            </w:rPr>
          </w:rPrChange>
        </w:rPr>
      </w:pPr>
    </w:p>
    <w:p w14:paraId="53A2B33D" w14:textId="34448FD0" w:rsidR="000862A8" w:rsidRPr="005B0E44" w:rsidDel="00B76DC2" w:rsidRDefault="000862A8" w:rsidP="00BD3239">
      <w:pPr>
        <w:spacing w:line="257" w:lineRule="auto"/>
        <w:rPr>
          <w:del w:id="78" w:author="P Sadhana" w:date="2022-05-12T10:58:00Z"/>
          <w:rFonts w:ascii="Calibri" w:eastAsia="Calibri" w:hAnsi="Calibri" w:cs="Calibri"/>
          <w:color w:val="000000" w:themeColor="text1"/>
          <w:sz w:val="28"/>
          <w:szCs w:val="28"/>
          <w:u w:val="single"/>
          <w:rPrChange w:id="79" w:author="P Sadhana" w:date="2022-05-12T13:43:00Z">
            <w:rPr>
              <w:del w:id="80" w:author="P Sadhana" w:date="2022-05-12T10:58:00Z"/>
              <w:rFonts w:ascii="Calibri" w:eastAsia="Calibri" w:hAnsi="Calibri" w:cs="Calibri"/>
              <w:color w:val="ED7D31" w:themeColor="accent2"/>
              <w:sz w:val="28"/>
              <w:szCs w:val="28"/>
            </w:rPr>
          </w:rPrChange>
        </w:rPr>
      </w:pPr>
    </w:p>
    <w:p w14:paraId="4FA822C9" w14:textId="7C95181B" w:rsidR="00DB3BD6" w:rsidRPr="005B0E44" w:rsidDel="00B76DC2" w:rsidRDefault="00DB3BD6" w:rsidP="00BD3239">
      <w:pPr>
        <w:spacing w:line="257" w:lineRule="auto"/>
        <w:rPr>
          <w:del w:id="81" w:author="P Sadhana" w:date="2022-05-12T10:59:00Z"/>
          <w:rFonts w:ascii="Calibri" w:eastAsia="Calibri" w:hAnsi="Calibri" w:cs="Calibri"/>
          <w:color w:val="000000" w:themeColor="text1"/>
          <w:sz w:val="28"/>
          <w:szCs w:val="28"/>
          <w:u w:val="single"/>
          <w:rPrChange w:id="82" w:author="P Sadhana" w:date="2022-05-12T13:43:00Z">
            <w:rPr>
              <w:del w:id="83" w:author="P Sadhana" w:date="2022-05-12T10:59:00Z"/>
              <w:rFonts w:ascii="Calibri" w:eastAsia="Calibri" w:hAnsi="Calibri" w:cs="Calibri"/>
              <w:color w:val="ED7D31" w:themeColor="accent2"/>
              <w:sz w:val="28"/>
              <w:szCs w:val="28"/>
            </w:rPr>
          </w:rPrChange>
        </w:rPr>
      </w:pPr>
    </w:p>
    <w:p w14:paraId="087C2F95" w14:textId="77777777" w:rsidR="00B76DC2" w:rsidRPr="005B0E44" w:rsidRDefault="00B76DC2">
      <w:pPr>
        <w:spacing w:line="257" w:lineRule="auto"/>
        <w:rPr>
          <w:rFonts w:ascii="Calibri" w:eastAsia="Calibri" w:hAnsi="Calibri" w:cs="Calibri"/>
          <w:color w:val="000000" w:themeColor="text1"/>
          <w:sz w:val="28"/>
          <w:szCs w:val="28"/>
          <w:u w:val="single"/>
          <w:rPrChange w:id="84" w:author="P Sadhana" w:date="2022-05-12T13:43:00Z">
            <w:rPr>
              <w:rFonts w:ascii="Calibri" w:eastAsia="Calibri" w:hAnsi="Calibri" w:cs="Calibri"/>
              <w:color w:val="ED7D31" w:themeColor="accent2"/>
              <w:sz w:val="28"/>
              <w:szCs w:val="28"/>
            </w:rPr>
          </w:rPrChange>
        </w:rPr>
        <w:pPrChange w:id="85" w:author="P Sadhana" w:date="2022-05-12T13:41:00Z">
          <w:pPr>
            <w:spacing w:line="257" w:lineRule="auto"/>
            <w:jc w:val="center"/>
          </w:pPr>
        </w:pPrChange>
      </w:pPr>
    </w:p>
    <w:p w14:paraId="445FE606" w14:textId="1D4938EB" w:rsidR="00821E20" w:rsidRPr="00B96F31" w:rsidRDefault="00821E20" w:rsidP="005D5280">
      <w:pPr>
        <w:spacing w:line="257" w:lineRule="auto"/>
        <w:rPr>
          <w:rFonts w:ascii="Calibri" w:eastAsia="Calibri" w:hAnsi="Calibri" w:cs="Calibri"/>
          <w:color w:val="000000" w:themeColor="text1"/>
          <w:sz w:val="28"/>
          <w:szCs w:val="28"/>
          <w:rPrChange w:id="86" w:author="P Sadhana" w:date="2022-05-12T13:41:00Z">
            <w:rPr>
              <w:rFonts w:ascii="Calibri" w:eastAsia="Calibri" w:hAnsi="Calibri" w:cs="Calibri"/>
              <w:color w:val="ED7D31" w:themeColor="accent2"/>
              <w:sz w:val="28"/>
              <w:szCs w:val="28"/>
            </w:rPr>
          </w:rPrChange>
        </w:rPr>
      </w:pPr>
      <w:r w:rsidRPr="00B96F31">
        <w:rPr>
          <w:rFonts w:ascii="Calibri" w:eastAsia="Calibri" w:hAnsi="Calibri" w:cs="Calibri"/>
          <w:color w:val="000000" w:themeColor="text1"/>
          <w:sz w:val="28"/>
          <w:szCs w:val="28"/>
          <w:rPrChange w:id="87" w:author="P Sadhana" w:date="2022-05-12T13:41:00Z">
            <w:rPr>
              <w:rFonts w:ascii="Calibri" w:eastAsia="Calibri" w:hAnsi="Calibri" w:cs="Calibri"/>
              <w:color w:val="ED7D31" w:themeColor="accent2"/>
              <w:sz w:val="28"/>
              <w:szCs w:val="28"/>
            </w:rPr>
          </w:rPrChange>
        </w:rPr>
        <w:t xml:space="preserve">Create a class salesman with data fields name, company name, </w:t>
      </w:r>
      <w:r w:rsidR="00C87199" w:rsidRPr="00B96F31">
        <w:rPr>
          <w:rFonts w:ascii="Calibri" w:eastAsia="Calibri" w:hAnsi="Calibri" w:cs="Calibri"/>
          <w:color w:val="000000" w:themeColor="text1"/>
          <w:sz w:val="28"/>
          <w:szCs w:val="28"/>
          <w:rPrChange w:id="88" w:author="P Sadhana" w:date="2022-05-12T13:41:00Z">
            <w:rPr>
              <w:rFonts w:ascii="Calibri" w:eastAsia="Calibri" w:hAnsi="Calibri" w:cs="Calibri"/>
              <w:color w:val="ED7D31" w:themeColor="accent2"/>
              <w:sz w:val="28"/>
              <w:szCs w:val="28"/>
            </w:rPr>
          </w:rPrChange>
        </w:rPr>
        <w:t>sales amount</w:t>
      </w:r>
      <w:r w:rsidR="005D5280" w:rsidRPr="00B96F31">
        <w:rPr>
          <w:rFonts w:ascii="Calibri" w:eastAsia="Calibri" w:hAnsi="Calibri" w:cs="Calibri"/>
          <w:color w:val="000000" w:themeColor="text1"/>
          <w:sz w:val="28"/>
          <w:szCs w:val="28"/>
          <w:rPrChange w:id="89" w:author="P Sadhana" w:date="2022-05-12T13:41:00Z">
            <w:rPr>
              <w:rFonts w:ascii="Calibri" w:eastAsia="Calibri" w:hAnsi="Calibri" w:cs="Calibri"/>
              <w:color w:val="ED7D31" w:themeColor="accent2"/>
              <w:sz w:val="28"/>
              <w:szCs w:val="28"/>
            </w:rPr>
          </w:rPrChange>
        </w:rPr>
        <w:t xml:space="preserve"> (</w:t>
      </w:r>
      <w:r w:rsidR="002569A9" w:rsidRPr="00B96F31">
        <w:rPr>
          <w:rFonts w:ascii="Calibri" w:eastAsia="Calibri" w:hAnsi="Calibri" w:cs="Calibri"/>
          <w:color w:val="000000" w:themeColor="text1"/>
          <w:sz w:val="28"/>
          <w:szCs w:val="28"/>
          <w:rPrChange w:id="90" w:author="P Sadhana" w:date="2022-05-12T13:41:00Z">
            <w:rPr>
              <w:rFonts w:ascii="Calibri" w:eastAsia="Calibri" w:hAnsi="Calibri" w:cs="Calibri"/>
              <w:color w:val="ED7D31" w:themeColor="accent2"/>
              <w:sz w:val="28"/>
              <w:szCs w:val="28"/>
            </w:rPr>
          </w:rPrChange>
        </w:rPr>
        <w:t>array of sales amount for 12 months)</w:t>
      </w:r>
      <w:r w:rsidR="00555E92" w:rsidRPr="00B96F31">
        <w:rPr>
          <w:rFonts w:ascii="Calibri" w:eastAsia="Calibri" w:hAnsi="Calibri" w:cs="Calibri"/>
          <w:color w:val="000000" w:themeColor="text1"/>
          <w:sz w:val="28"/>
          <w:szCs w:val="28"/>
          <w:rPrChange w:id="91" w:author="P Sadhana" w:date="2022-05-12T13:41:00Z">
            <w:rPr>
              <w:rFonts w:ascii="Calibri" w:eastAsia="Calibri" w:hAnsi="Calibri" w:cs="Calibri"/>
              <w:color w:val="ED7D31" w:themeColor="accent2"/>
              <w:sz w:val="28"/>
              <w:szCs w:val="28"/>
            </w:rPr>
          </w:rPrChange>
        </w:rPr>
        <w:t>. This class should have the following methods</w:t>
      </w:r>
      <w:ins w:id="92" w:author="P Sadhana" w:date="2022-05-12T13:45:00Z">
        <w:r w:rsidR="00916CE4">
          <w:rPr>
            <w:rFonts w:ascii="Calibri" w:eastAsia="Calibri" w:hAnsi="Calibri" w:cs="Calibri"/>
            <w:color w:val="000000" w:themeColor="text1"/>
            <w:sz w:val="28"/>
            <w:szCs w:val="28"/>
          </w:rPr>
          <w:t>:</w:t>
        </w:r>
      </w:ins>
      <w:del w:id="93" w:author="P Sadhana" w:date="2022-05-12T13:45:00Z">
        <w:r w:rsidR="00555E92" w:rsidRPr="00B96F31" w:rsidDel="00916CE4">
          <w:rPr>
            <w:rFonts w:ascii="Calibri" w:eastAsia="Calibri" w:hAnsi="Calibri" w:cs="Calibri"/>
            <w:color w:val="000000" w:themeColor="text1"/>
            <w:sz w:val="28"/>
            <w:szCs w:val="28"/>
            <w:rPrChange w:id="94" w:author="P Sadhana" w:date="2022-05-12T13:41:00Z">
              <w:rPr>
                <w:rFonts w:ascii="Calibri" w:eastAsia="Calibri" w:hAnsi="Calibri" w:cs="Calibri"/>
                <w:color w:val="ED7D31" w:themeColor="accent2"/>
                <w:sz w:val="28"/>
                <w:szCs w:val="28"/>
              </w:rPr>
            </w:rPrChange>
          </w:rPr>
          <w:delText xml:space="preserve"> -&gt; </w:delText>
        </w:r>
      </w:del>
    </w:p>
    <w:p w14:paraId="673EB91A" w14:textId="0C6A8861" w:rsidR="00741B3B" w:rsidRPr="00B96F31" w:rsidRDefault="00741B3B" w:rsidP="00741B3B">
      <w:pPr>
        <w:pStyle w:val="ListParagraph"/>
        <w:numPr>
          <w:ilvl w:val="0"/>
          <w:numId w:val="4"/>
        </w:numPr>
        <w:spacing w:line="257" w:lineRule="auto"/>
        <w:rPr>
          <w:rFonts w:ascii="Calibri" w:eastAsia="Calibri" w:hAnsi="Calibri" w:cs="Calibri"/>
          <w:color w:val="000000" w:themeColor="text1"/>
          <w:sz w:val="28"/>
          <w:szCs w:val="28"/>
          <w:rPrChange w:id="95" w:author="P Sadhana" w:date="2022-05-12T13:41:00Z">
            <w:rPr>
              <w:rFonts w:ascii="Calibri" w:eastAsia="Calibri" w:hAnsi="Calibri" w:cs="Calibri"/>
              <w:color w:val="ED7D31" w:themeColor="accent2"/>
              <w:sz w:val="28"/>
              <w:szCs w:val="28"/>
            </w:rPr>
          </w:rPrChange>
        </w:rPr>
      </w:pPr>
      <w:r w:rsidRPr="00B96F31">
        <w:rPr>
          <w:rFonts w:ascii="Calibri" w:eastAsia="Calibri" w:hAnsi="Calibri" w:cs="Calibri"/>
          <w:color w:val="000000" w:themeColor="text1"/>
          <w:sz w:val="28"/>
          <w:szCs w:val="28"/>
          <w:rPrChange w:id="96" w:author="P Sadhana" w:date="2022-05-12T13:41:00Z">
            <w:rPr>
              <w:rFonts w:ascii="Calibri" w:eastAsia="Calibri" w:hAnsi="Calibri" w:cs="Calibri"/>
              <w:color w:val="ED7D31" w:themeColor="accent2"/>
              <w:sz w:val="28"/>
              <w:szCs w:val="28"/>
            </w:rPr>
          </w:rPrChange>
        </w:rPr>
        <w:t xml:space="preserve">Store -  </w:t>
      </w:r>
      <w:r w:rsidR="00B96F31" w:rsidRPr="00B96F31">
        <w:rPr>
          <w:rFonts w:ascii="Calibri" w:eastAsia="Calibri" w:hAnsi="Calibri" w:cs="Calibri"/>
          <w:color w:val="000000" w:themeColor="text1"/>
          <w:sz w:val="28"/>
          <w:szCs w:val="28"/>
          <w:rPrChange w:id="97" w:author="P Sadhana" w:date="2022-05-12T13:41:00Z">
            <w:rPr>
              <w:rFonts w:ascii="Calibri" w:eastAsia="Calibri" w:hAnsi="Calibri" w:cs="Calibri"/>
              <w:color w:val="ED7D31" w:themeColor="accent2"/>
              <w:sz w:val="28"/>
              <w:szCs w:val="28"/>
            </w:rPr>
          </w:rPrChange>
        </w:rPr>
        <w:t>T</w:t>
      </w:r>
      <w:r w:rsidRPr="00B96F31">
        <w:rPr>
          <w:rFonts w:ascii="Calibri" w:eastAsia="Calibri" w:hAnsi="Calibri" w:cs="Calibri"/>
          <w:color w:val="000000" w:themeColor="text1"/>
          <w:sz w:val="28"/>
          <w:szCs w:val="28"/>
          <w:rPrChange w:id="98" w:author="P Sadhana" w:date="2022-05-12T13:41:00Z">
            <w:rPr>
              <w:rFonts w:ascii="Calibri" w:eastAsia="Calibri" w:hAnsi="Calibri" w:cs="Calibri"/>
              <w:color w:val="ED7D31" w:themeColor="accent2"/>
              <w:sz w:val="28"/>
              <w:szCs w:val="28"/>
            </w:rPr>
          </w:rPrChange>
        </w:rPr>
        <w:t>o store values to the data fields</w:t>
      </w:r>
    </w:p>
    <w:p w14:paraId="17821370" w14:textId="01E970FD" w:rsidR="00741B3B" w:rsidRDefault="00EA387B" w:rsidP="00741B3B">
      <w:pPr>
        <w:pStyle w:val="ListParagraph"/>
        <w:numPr>
          <w:ilvl w:val="0"/>
          <w:numId w:val="4"/>
        </w:numPr>
        <w:spacing w:line="257" w:lineRule="auto"/>
        <w:rPr>
          <w:rFonts w:ascii="Calibri" w:eastAsia="Calibri" w:hAnsi="Calibri" w:cs="Calibri"/>
          <w:color w:val="000000" w:themeColor="text1"/>
          <w:sz w:val="28"/>
          <w:szCs w:val="28"/>
        </w:rPr>
      </w:pPr>
      <w:r w:rsidRPr="00B96F31">
        <w:rPr>
          <w:rFonts w:ascii="Calibri" w:eastAsia="Calibri" w:hAnsi="Calibri" w:cs="Calibri"/>
          <w:color w:val="000000" w:themeColor="text1"/>
          <w:sz w:val="28"/>
          <w:szCs w:val="28"/>
          <w:rPrChange w:id="99" w:author="P Sadhana" w:date="2022-05-12T13:41:00Z">
            <w:rPr>
              <w:rFonts w:ascii="Calibri" w:eastAsia="Calibri" w:hAnsi="Calibri" w:cs="Calibri"/>
              <w:color w:val="ED7D31" w:themeColor="accent2"/>
              <w:sz w:val="28"/>
              <w:szCs w:val="28"/>
            </w:rPr>
          </w:rPrChange>
        </w:rPr>
        <w:t xml:space="preserve">Calculate </w:t>
      </w:r>
      <w:r w:rsidR="00B96F31" w:rsidRPr="00B96F31">
        <w:rPr>
          <w:rFonts w:ascii="Calibri" w:eastAsia="Calibri" w:hAnsi="Calibri" w:cs="Calibri"/>
          <w:color w:val="000000" w:themeColor="text1"/>
          <w:sz w:val="28"/>
          <w:szCs w:val="28"/>
          <w:rPrChange w:id="100" w:author="P Sadhana" w:date="2022-05-12T13:41:00Z">
            <w:rPr>
              <w:rFonts w:ascii="Calibri" w:eastAsia="Calibri" w:hAnsi="Calibri" w:cs="Calibri"/>
              <w:color w:val="ED7D31" w:themeColor="accent2"/>
              <w:sz w:val="28"/>
              <w:szCs w:val="28"/>
            </w:rPr>
          </w:rPrChange>
        </w:rPr>
        <w:t>–</w:t>
      </w:r>
      <w:r w:rsidRPr="00B96F31">
        <w:rPr>
          <w:rFonts w:ascii="Calibri" w:eastAsia="Calibri" w:hAnsi="Calibri" w:cs="Calibri"/>
          <w:color w:val="000000" w:themeColor="text1"/>
          <w:sz w:val="28"/>
          <w:szCs w:val="28"/>
          <w:rPrChange w:id="101" w:author="P Sadhana" w:date="2022-05-12T13:41:00Z">
            <w:rPr>
              <w:rFonts w:ascii="Calibri" w:eastAsia="Calibri" w:hAnsi="Calibri" w:cs="Calibri"/>
              <w:color w:val="ED7D31" w:themeColor="accent2"/>
              <w:sz w:val="28"/>
              <w:szCs w:val="28"/>
            </w:rPr>
          </w:rPrChange>
        </w:rPr>
        <w:t xml:space="preserve"> </w:t>
      </w:r>
      <w:r w:rsidR="00B96F31" w:rsidRPr="00B96F31">
        <w:rPr>
          <w:rFonts w:ascii="Calibri" w:eastAsia="Calibri" w:hAnsi="Calibri" w:cs="Calibri"/>
          <w:color w:val="000000" w:themeColor="text1"/>
          <w:sz w:val="28"/>
          <w:szCs w:val="28"/>
          <w:rPrChange w:id="102" w:author="P Sadhana" w:date="2022-05-12T13:41:00Z">
            <w:rPr>
              <w:rFonts w:ascii="Calibri" w:eastAsia="Calibri" w:hAnsi="Calibri" w:cs="Calibri"/>
              <w:color w:val="ED7D31" w:themeColor="accent2"/>
              <w:sz w:val="28"/>
              <w:szCs w:val="28"/>
            </w:rPr>
          </w:rPrChange>
        </w:rPr>
        <w:t>To calculate total incentives</w:t>
      </w:r>
      <w:r w:rsidR="00B96F31">
        <w:rPr>
          <w:rFonts w:ascii="Calibri" w:eastAsia="Calibri" w:hAnsi="Calibri" w:cs="Calibri"/>
          <w:color w:val="000000" w:themeColor="text1"/>
          <w:sz w:val="28"/>
          <w:szCs w:val="28"/>
        </w:rPr>
        <w:t xml:space="preserve"> (criteria for calculating incentive -&gt; if the </w:t>
      </w:r>
      <w:r w:rsidR="00F17B9C">
        <w:rPr>
          <w:rFonts w:ascii="Calibri" w:eastAsia="Calibri" w:hAnsi="Calibri" w:cs="Calibri"/>
          <w:color w:val="000000" w:themeColor="text1"/>
          <w:sz w:val="28"/>
          <w:szCs w:val="28"/>
        </w:rPr>
        <w:t>salesman</w:t>
      </w:r>
      <w:r w:rsidR="00B96F31">
        <w:rPr>
          <w:rFonts w:ascii="Calibri" w:eastAsia="Calibri" w:hAnsi="Calibri" w:cs="Calibri"/>
          <w:color w:val="000000" w:themeColor="text1"/>
          <w:sz w:val="28"/>
          <w:szCs w:val="28"/>
        </w:rPr>
        <w:t xml:space="preserve"> has achieved above 5 la</w:t>
      </w:r>
      <w:r w:rsidR="000E17E6">
        <w:rPr>
          <w:rFonts w:ascii="Calibri" w:eastAsia="Calibri" w:hAnsi="Calibri" w:cs="Calibri"/>
          <w:color w:val="000000" w:themeColor="text1"/>
          <w:sz w:val="28"/>
          <w:szCs w:val="28"/>
        </w:rPr>
        <w:t>khs sales for a month, then 5% of sales amount to be considered as in</w:t>
      </w:r>
      <w:r w:rsidR="00D13A15">
        <w:rPr>
          <w:rFonts w:ascii="Calibri" w:eastAsia="Calibri" w:hAnsi="Calibri" w:cs="Calibri"/>
          <w:color w:val="000000" w:themeColor="text1"/>
          <w:sz w:val="28"/>
          <w:szCs w:val="28"/>
        </w:rPr>
        <w:t>ce</w:t>
      </w:r>
      <w:r w:rsidR="0023591C">
        <w:rPr>
          <w:rFonts w:ascii="Calibri" w:eastAsia="Calibri" w:hAnsi="Calibri" w:cs="Calibri"/>
          <w:color w:val="000000" w:themeColor="text1"/>
          <w:sz w:val="28"/>
          <w:szCs w:val="28"/>
        </w:rPr>
        <w:t>ntive</w:t>
      </w:r>
      <w:ins w:id="103" w:author="P Sadhana" w:date="2022-05-12T13:50:00Z">
        <w:r w:rsidR="00AA6CB5">
          <w:rPr>
            <w:rFonts w:ascii="Calibri" w:eastAsia="Calibri" w:hAnsi="Calibri" w:cs="Calibri"/>
            <w:color w:val="000000" w:themeColor="text1"/>
            <w:sz w:val="28"/>
            <w:szCs w:val="28"/>
          </w:rPr>
          <w:t>)</w:t>
        </w:r>
      </w:ins>
      <w:del w:id="104" w:author="P Sadhana" w:date="2022-05-12T13:50:00Z">
        <w:r w:rsidR="0023591C" w:rsidDel="00AA6CB5">
          <w:rPr>
            <w:rFonts w:ascii="Calibri" w:eastAsia="Calibri" w:hAnsi="Calibri" w:cs="Calibri"/>
            <w:color w:val="000000" w:themeColor="text1"/>
            <w:sz w:val="28"/>
            <w:szCs w:val="28"/>
          </w:rPr>
          <w:delText xml:space="preserve">. </w:delText>
        </w:r>
      </w:del>
    </w:p>
    <w:p w14:paraId="24092A2F" w14:textId="6CA1FA45" w:rsidR="0023591C" w:rsidRDefault="0023591C" w:rsidP="0023591C">
      <w:pPr>
        <w:pStyle w:val="ListParagraph"/>
        <w:spacing w:line="257"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t>Calculate total incentive</w:t>
      </w:r>
      <w:r w:rsidR="00F17B9C">
        <w:rPr>
          <w:rFonts w:ascii="Calibri" w:eastAsia="Calibri" w:hAnsi="Calibri" w:cs="Calibri"/>
          <w:color w:val="000000" w:themeColor="text1"/>
          <w:sz w:val="28"/>
          <w:szCs w:val="28"/>
        </w:rPr>
        <w:t>s</w:t>
      </w:r>
      <w:r>
        <w:rPr>
          <w:rFonts w:ascii="Calibri" w:eastAsia="Calibri" w:hAnsi="Calibri" w:cs="Calibri"/>
          <w:color w:val="000000" w:themeColor="text1"/>
          <w:sz w:val="28"/>
          <w:szCs w:val="28"/>
        </w:rPr>
        <w:t xml:space="preserve"> for the whole year</w:t>
      </w:r>
    </w:p>
    <w:p w14:paraId="3D05691B" w14:textId="501F5E8F" w:rsidR="00F17B9C" w:rsidRDefault="00F17B9C" w:rsidP="00F17B9C">
      <w:pPr>
        <w:pStyle w:val="ListParagraph"/>
        <w:numPr>
          <w:ilvl w:val="0"/>
          <w:numId w:val="4"/>
        </w:numPr>
        <w:spacing w:line="257"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Count </w:t>
      </w:r>
      <w:r w:rsidR="00735B94">
        <w:rPr>
          <w:rFonts w:ascii="Calibri" w:eastAsia="Calibri" w:hAnsi="Calibri" w:cs="Calibri"/>
          <w:color w:val="000000" w:themeColor="text1"/>
          <w:sz w:val="28"/>
          <w:szCs w:val="28"/>
        </w:rPr>
        <w:t>–</w:t>
      </w:r>
      <w:r>
        <w:rPr>
          <w:rFonts w:ascii="Calibri" w:eastAsia="Calibri" w:hAnsi="Calibri" w:cs="Calibri"/>
          <w:color w:val="000000" w:themeColor="text1"/>
          <w:sz w:val="28"/>
          <w:szCs w:val="28"/>
        </w:rPr>
        <w:t xml:space="preserve"> </w:t>
      </w:r>
      <w:r w:rsidR="00735B94">
        <w:rPr>
          <w:rFonts w:ascii="Calibri" w:eastAsia="Calibri" w:hAnsi="Calibri" w:cs="Calibri"/>
          <w:color w:val="000000" w:themeColor="text1"/>
          <w:sz w:val="28"/>
          <w:szCs w:val="28"/>
        </w:rPr>
        <w:t xml:space="preserve">To count </w:t>
      </w:r>
      <w:r w:rsidR="007A5312">
        <w:rPr>
          <w:rFonts w:ascii="Calibri" w:eastAsia="Calibri" w:hAnsi="Calibri" w:cs="Calibri"/>
          <w:color w:val="000000" w:themeColor="text1"/>
          <w:sz w:val="28"/>
          <w:szCs w:val="28"/>
        </w:rPr>
        <w:t xml:space="preserve">how many months the </w:t>
      </w:r>
      <w:del w:id="105" w:author="P Sadhana" w:date="2022-05-12T13:44:00Z">
        <w:r w:rsidR="007A5312" w:rsidDel="00D22D7A">
          <w:rPr>
            <w:rFonts w:ascii="Calibri" w:eastAsia="Calibri" w:hAnsi="Calibri" w:cs="Calibri"/>
            <w:color w:val="000000" w:themeColor="text1"/>
            <w:sz w:val="28"/>
            <w:szCs w:val="28"/>
          </w:rPr>
          <w:delText>sales man</w:delText>
        </w:r>
      </w:del>
      <w:ins w:id="106" w:author="P Sadhana" w:date="2022-05-12T13:44:00Z">
        <w:r w:rsidR="00D22D7A">
          <w:rPr>
            <w:rFonts w:ascii="Calibri" w:eastAsia="Calibri" w:hAnsi="Calibri" w:cs="Calibri"/>
            <w:color w:val="000000" w:themeColor="text1"/>
            <w:sz w:val="28"/>
            <w:szCs w:val="28"/>
          </w:rPr>
          <w:t>salesman</w:t>
        </w:r>
      </w:ins>
      <w:r w:rsidR="007A5312">
        <w:rPr>
          <w:rFonts w:ascii="Calibri" w:eastAsia="Calibri" w:hAnsi="Calibri" w:cs="Calibri"/>
          <w:color w:val="000000" w:themeColor="text1"/>
          <w:sz w:val="28"/>
          <w:szCs w:val="28"/>
        </w:rPr>
        <w:t xml:space="preserve"> has done sales over two lakhs</w:t>
      </w:r>
    </w:p>
    <w:p w14:paraId="73078CD8" w14:textId="49A7C8AF" w:rsidR="005B0E44" w:rsidRDefault="005B0E44" w:rsidP="005B0E44">
      <w:pPr>
        <w:spacing w:line="257" w:lineRule="auto"/>
        <w:rPr>
          <w:ins w:id="107" w:author="P Sadhana" w:date="2022-05-12T13:45:00Z"/>
          <w:rFonts w:ascii="Calibri" w:eastAsia="Calibri" w:hAnsi="Calibri" w:cs="Calibri"/>
          <w:color w:val="000000" w:themeColor="text1"/>
          <w:sz w:val="28"/>
          <w:szCs w:val="28"/>
        </w:rPr>
      </w:pPr>
      <w:ins w:id="108" w:author="P Sadhana" w:date="2022-05-12T13:44:00Z">
        <w:r>
          <w:rPr>
            <w:rFonts w:ascii="Calibri" w:eastAsia="Calibri" w:hAnsi="Calibri" w:cs="Calibri"/>
            <w:color w:val="000000" w:themeColor="text1"/>
            <w:sz w:val="28"/>
            <w:szCs w:val="28"/>
          </w:rPr>
          <w:t>{</w:t>
        </w:r>
      </w:ins>
      <w:ins w:id="109" w:author="P Sadhana" w:date="2022-05-12T13:43:00Z">
        <w:r>
          <w:rPr>
            <w:rFonts w:ascii="Calibri" w:eastAsia="Calibri" w:hAnsi="Calibri" w:cs="Calibri"/>
            <w:color w:val="000000" w:themeColor="text1"/>
            <w:sz w:val="28"/>
            <w:szCs w:val="28"/>
          </w:rPr>
          <w:t>Create a cl</w:t>
        </w:r>
      </w:ins>
      <w:ins w:id="110" w:author="P Sadhana" w:date="2022-05-12T13:44:00Z">
        <w:r>
          <w:rPr>
            <w:rFonts w:ascii="Calibri" w:eastAsia="Calibri" w:hAnsi="Calibri" w:cs="Calibri"/>
            <w:color w:val="000000" w:themeColor="text1"/>
            <w:sz w:val="28"/>
            <w:szCs w:val="28"/>
          </w:rPr>
          <w:t>ass salesman, it will have 3 to 4 fields, and 3 methods. The man method, you need to write inside standalone object</w:t>
        </w:r>
      </w:ins>
      <w:ins w:id="111" w:author="P Sadhana" w:date="2022-05-12T13:50:00Z">
        <w:r w:rsidR="00AA6CB5">
          <w:rPr>
            <w:rFonts w:ascii="Calibri" w:eastAsia="Calibri" w:hAnsi="Calibri" w:cs="Calibri"/>
            <w:color w:val="000000" w:themeColor="text1"/>
            <w:sz w:val="28"/>
            <w:szCs w:val="28"/>
          </w:rPr>
          <w:t xml:space="preserve"> (name of standalone object and scala file name (class name) is same)</w:t>
        </w:r>
      </w:ins>
      <w:ins w:id="112" w:author="P Sadhana" w:date="2022-05-12T13:44:00Z">
        <w:r>
          <w:rPr>
            <w:rFonts w:ascii="Calibri" w:eastAsia="Calibri" w:hAnsi="Calibri" w:cs="Calibri"/>
            <w:color w:val="000000" w:themeColor="text1"/>
            <w:sz w:val="28"/>
            <w:szCs w:val="28"/>
          </w:rPr>
          <w:t xml:space="preserve">. Inside the main </w:t>
        </w:r>
        <w:r w:rsidR="00D22D7A">
          <w:rPr>
            <w:rFonts w:ascii="Calibri" w:eastAsia="Calibri" w:hAnsi="Calibri" w:cs="Calibri"/>
            <w:color w:val="000000" w:themeColor="text1"/>
            <w:sz w:val="28"/>
            <w:szCs w:val="28"/>
          </w:rPr>
          <w:t>method</w:t>
        </w:r>
        <w:r>
          <w:rPr>
            <w:rFonts w:ascii="Calibri" w:eastAsia="Calibri" w:hAnsi="Calibri" w:cs="Calibri"/>
            <w:color w:val="000000" w:themeColor="text1"/>
            <w:sz w:val="28"/>
            <w:szCs w:val="28"/>
          </w:rPr>
          <w:t>, you’ll create an object}</w:t>
        </w:r>
      </w:ins>
    </w:p>
    <w:p w14:paraId="131E317F" w14:textId="77777777" w:rsidR="0041127F" w:rsidRDefault="0041127F" w:rsidP="005B0E44">
      <w:pPr>
        <w:spacing w:line="257" w:lineRule="auto"/>
        <w:rPr>
          <w:ins w:id="113" w:author="P Sadhana" w:date="2022-05-12T13:45:00Z"/>
          <w:rFonts w:ascii="Calibri" w:eastAsia="Calibri" w:hAnsi="Calibri" w:cs="Calibri"/>
          <w:color w:val="000000" w:themeColor="text1"/>
          <w:sz w:val="28"/>
          <w:szCs w:val="28"/>
        </w:rPr>
      </w:pPr>
    </w:p>
    <w:p w14:paraId="2C1DF96F" w14:textId="77777777" w:rsidR="0041127F" w:rsidRDefault="0041127F" w:rsidP="005B0E44">
      <w:pPr>
        <w:spacing w:line="257" w:lineRule="auto"/>
        <w:rPr>
          <w:ins w:id="114" w:author="P Sadhana" w:date="2022-05-12T13:47:00Z"/>
          <w:rFonts w:ascii="Calibri" w:eastAsia="Calibri" w:hAnsi="Calibri" w:cs="Calibri"/>
          <w:color w:val="000000" w:themeColor="text1"/>
          <w:sz w:val="28"/>
          <w:szCs w:val="28"/>
        </w:rPr>
      </w:pPr>
    </w:p>
    <w:p w14:paraId="75E7C145" w14:textId="5038BFAC" w:rsidR="0041127F" w:rsidRPr="0041127F" w:rsidRDefault="0041127F" w:rsidP="005B0E44">
      <w:pPr>
        <w:spacing w:line="257" w:lineRule="auto"/>
        <w:rPr>
          <w:ins w:id="115" w:author="P Sadhana" w:date="2022-05-12T13:45:00Z"/>
          <w:rFonts w:ascii="Calibri" w:eastAsia="Calibri" w:hAnsi="Calibri" w:cs="Calibri"/>
          <w:color w:val="000000" w:themeColor="text1"/>
          <w:sz w:val="28"/>
          <w:szCs w:val="28"/>
          <w:u w:val="single"/>
          <w:rPrChange w:id="116" w:author="P Sadhana" w:date="2022-05-12T13:47:00Z">
            <w:rPr>
              <w:ins w:id="117" w:author="P Sadhana" w:date="2022-05-12T13:45:00Z"/>
              <w:rFonts w:ascii="Calibri" w:eastAsia="Calibri" w:hAnsi="Calibri" w:cs="Calibri"/>
              <w:color w:val="000000" w:themeColor="text1"/>
              <w:sz w:val="28"/>
              <w:szCs w:val="28"/>
            </w:rPr>
          </w:rPrChange>
        </w:rPr>
      </w:pPr>
      <w:ins w:id="118" w:author="P Sadhana" w:date="2022-05-12T13:45:00Z">
        <w:r w:rsidRPr="0041127F">
          <w:rPr>
            <w:rFonts w:ascii="Calibri" w:eastAsia="Calibri" w:hAnsi="Calibri" w:cs="Calibri"/>
            <w:color w:val="000000" w:themeColor="text1"/>
            <w:sz w:val="28"/>
            <w:szCs w:val="28"/>
            <w:u w:val="single"/>
            <w:rPrChange w:id="119" w:author="P Sadhana" w:date="2022-05-12T13:47:00Z">
              <w:rPr>
                <w:rFonts w:ascii="Calibri" w:eastAsia="Calibri" w:hAnsi="Calibri" w:cs="Calibri"/>
                <w:color w:val="000000" w:themeColor="text1"/>
                <w:sz w:val="28"/>
                <w:szCs w:val="28"/>
              </w:rPr>
            </w:rPrChange>
          </w:rPr>
          <w:t>Question 2</w:t>
        </w:r>
      </w:ins>
    </w:p>
    <w:p w14:paraId="77F02E93" w14:textId="59833CC6" w:rsidR="0041127F" w:rsidRPr="005B0E44" w:rsidRDefault="0041127F">
      <w:pPr>
        <w:spacing w:line="257" w:lineRule="auto"/>
        <w:rPr>
          <w:ins w:id="120" w:author="P Sadhana" w:date="2022-05-12T10:59:00Z"/>
          <w:rFonts w:ascii="Calibri" w:eastAsia="Calibri" w:hAnsi="Calibri" w:cs="Calibri"/>
          <w:color w:val="000000" w:themeColor="text1"/>
          <w:sz w:val="28"/>
          <w:szCs w:val="28"/>
          <w:rPrChange w:id="121" w:author="P Sadhana" w:date="2022-05-12T13:43:00Z">
            <w:rPr>
              <w:ins w:id="122" w:author="P Sadhana" w:date="2022-05-12T10:59:00Z"/>
            </w:rPr>
          </w:rPrChange>
        </w:rPr>
        <w:pPrChange w:id="123" w:author="P Sadhana" w:date="2022-05-12T13:44:00Z">
          <w:pPr>
            <w:spacing w:line="257" w:lineRule="auto"/>
            <w:jc w:val="center"/>
          </w:pPr>
        </w:pPrChange>
      </w:pPr>
      <w:ins w:id="124" w:author="P Sadhana" w:date="2022-05-12T13:45:00Z">
        <w:r>
          <w:rPr>
            <w:rFonts w:ascii="Calibri" w:eastAsia="Calibri" w:hAnsi="Calibri" w:cs="Calibri"/>
            <w:color w:val="000000" w:themeColor="text1"/>
            <w:sz w:val="28"/>
            <w:szCs w:val="28"/>
          </w:rPr>
          <w:t>Same a</w:t>
        </w:r>
      </w:ins>
      <w:ins w:id="125" w:author="P Sadhana" w:date="2022-05-12T13:46:00Z">
        <w:r>
          <w:rPr>
            <w:rFonts w:ascii="Calibri" w:eastAsia="Calibri" w:hAnsi="Calibri" w:cs="Calibri"/>
            <w:color w:val="000000" w:themeColor="text1"/>
            <w:sz w:val="28"/>
            <w:szCs w:val="28"/>
          </w:rPr>
          <w:t xml:space="preserve">s above but for a student class. It will have 3 to 4 fields like student name, reg no, array of marks and average. Store the values to these fields and apart from store method, you will have avg </w:t>
        </w:r>
      </w:ins>
      <w:ins w:id="126" w:author="P Sadhana" w:date="2022-05-12T13:47:00Z">
        <w:r>
          <w:rPr>
            <w:rFonts w:ascii="Calibri" w:eastAsia="Calibri" w:hAnsi="Calibri" w:cs="Calibri"/>
            <w:color w:val="000000" w:themeColor="text1"/>
            <w:sz w:val="28"/>
            <w:szCs w:val="28"/>
          </w:rPr>
          <w:t>method</w:t>
        </w:r>
      </w:ins>
      <w:ins w:id="127" w:author="P Sadhana" w:date="2022-05-12T13:46:00Z">
        <w:r>
          <w:rPr>
            <w:rFonts w:ascii="Calibri" w:eastAsia="Calibri" w:hAnsi="Calibri" w:cs="Calibri"/>
            <w:color w:val="000000" w:themeColor="text1"/>
            <w:sz w:val="28"/>
            <w:szCs w:val="28"/>
          </w:rPr>
          <w:t xml:space="preserve"> for calculating avg of marks and another method is maximum which is used to find maximum marks stored by a pa</w:t>
        </w:r>
      </w:ins>
      <w:ins w:id="128" w:author="P Sadhana" w:date="2022-05-12T13:47:00Z">
        <w:r>
          <w:rPr>
            <w:rFonts w:ascii="Calibri" w:eastAsia="Calibri" w:hAnsi="Calibri" w:cs="Calibri"/>
            <w:color w:val="000000" w:themeColor="text1"/>
            <w:sz w:val="28"/>
            <w:szCs w:val="28"/>
          </w:rPr>
          <w:t>rticular student in a list of marks</w:t>
        </w:r>
      </w:ins>
    </w:p>
    <w:p w14:paraId="3F6FC748" w14:textId="77777777" w:rsidR="00B76DC2" w:rsidRDefault="00B76DC2" w:rsidP="00DB3BD6">
      <w:pPr>
        <w:spacing w:line="257" w:lineRule="auto"/>
        <w:jc w:val="center"/>
        <w:rPr>
          <w:rFonts w:ascii="Calibri" w:eastAsia="Calibri" w:hAnsi="Calibri" w:cs="Calibri"/>
          <w:color w:val="ED7D31" w:themeColor="accent2"/>
          <w:sz w:val="28"/>
          <w:szCs w:val="28"/>
        </w:rPr>
      </w:pPr>
    </w:p>
    <w:p w14:paraId="3779BE88" w14:textId="77777777" w:rsidR="00B76DC2" w:rsidRDefault="00B76DC2" w:rsidP="00DB3BD6">
      <w:pPr>
        <w:spacing w:line="257" w:lineRule="auto"/>
        <w:jc w:val="center"/>
        <w:rPr>
          <w:rFonts w:ascii="Calibri" w:eastAsia="Calibri" w:hAnsi="Calibri" w:cs="Calibri"/>
          <w:color w:val="ED7D31" w:themeColor="accent2"/>
          <w:sz w:val="28"/>
          <w:szCs w:val="28"/>
        </w:rPr>
      </w:pPr>
    </w:p>
    <w:p w14:paraId="773B64CC" w14:textId="77777777" w:rsidR="00B76DC2" w:rsidRDefault="00B76DC2" w:rsidP="00DB3BD6">
      <w:pPr>
        <w:spacing w:line="257" w:lineRule="auto"/>
        <w:jc w:val="center"/>
        <w:rPr>
          <w:rFonts w:ascii="Calibri" w:eastAsia="Calibri" w:hAnsi="Calibri" w:cs="Calibri"/>
          <w:color w:val="ED7D31" w:themeColor="accent2"/>
          <w:sz w:val="28"/>
          <w:szCs w:val="28"/>
        </w:rPr>
      </w:pPr>
    </w:p>
    <w:p w14:paraId="482012BE" w14:textId="77777777" w:rsidR="0007758E" w:rsidRDefault="0007758E" w:rsidP="00DB3BD6">
      <w:pPr>
        <w:spacing w:line="257" w:lineRule="auto"/>
        <w:jc w:val="center"/>
        <w:rPr>
          <w:rFonts w:ascii="Calibri" w:eastAsia="Calibri" w:hAnsi="Calibri" w:cs="Calibri"/>
          <w:color w:val="ED7D31" w:themeColor="accent2"/>
          <w:sz w:val="28"/>
          <w:szCs w:val="28"/>
        </w:rPr>
      </w:pPr>
    </w:p>
    <w:p w14:paraId="2912AC27" w14:textId="77777777" w:rsidR="0007758E" w:rsidRDefault="0007758E" w:rsidP="00DB3BD6">
      <w:pPr>
        <w:spacing w:line="257" w:lineRule="auto"/>
        <w:jc w:val="center"/>
        <w:rPr>
          <w:rFonts w:ascii="Calibri" w:eastAsia="Calibri" w:hAnsi="Calibri" w:cs="Calibri"/>
          <w:color w:val="ED7D31" w:themeColor="accent2"/>
          <w:sz w:val="28"/>
          <w:szCs w:val="28"/>
        </w:rPr>
      </w:pPr>
    </w:p>
    <w:p w14:paraId="1D51B466" w14:textId="77777777" w:rsidR="0007758E" w:rsidRDefault="0007758E" w:rsidP="00DB3BD6">
      <w:pPr>
        <w:spacing w:line="257" w:lineRule="auto"/>
        <w:jc w:val="center"/>
        <w:rPr>
          <w:rFonts w:ascii="Calibri" w:eastAsia="Calibri" w:hAnsi="Calibri" w:cs="Calibri"/>
          <w:color w:val="ED7D31" w:themeColor="accent2"/>
          <w:sz w:val="28"/>
          <w:szCs w:val="28"/>
        </w:rPr>
      </w:pPr>
    </w:p>
    <w:p w14:paraId="6C28E607" w14:textId="77777777" w:rsidR="0007758E" w:rsidRDefault="0007758E" w:rsidP="00DB3BD6">
      <w:pPr>
        <w:spacing w:line="257" w:lineRule="auto"/>
        <w:jc w:val="center"/>
        <w:rPr>
          <w:rFonts w:ascii="Calibri" w:eastAsia="Calibri" w:hAnsi="Calibri" w:cs="Calibri"/>
          <w:color w:val="ED7D31" w:themeColor="accent2"/>
          <w:sz w:val="28"/>
          <w:szCs w:val="28"/>
        </w:rPr>
      </w:pPr>
    </w:p>
    <w:p w14:paraId="5420632A" w14:textId="77777777" w:rsidR="0007758E" w:rsidRDefault="0007758E" w:rsidP="00DB3BD6">
      <w:pPr>
        <w:spacing w:line="257" w:lineRule="auto"/>
        <w:jc w:val="center"/>
        <w:rPr>
          <w:rFonts w:ascii="Calibri" w:eastAsia="Calibri" w:hAnsi="Calibri" w:cs="Calibri"/>
          <w:color w:val="ED7D31" w:themeColor="accent2"/>
          <w:sz w:val="28"/>
          <w:szCs w:val="28"/>
        </w:rPr>
      </w:pPr>
    </w:p>
    <w:p w14:paraId="7F51317C" w14:textId="77777777" w:rsidR="0007758E" w:rsidRDefault="0007758E" w:rsidP="00DB3BD6">
      <w:pPr>
        <w:spacing w:line="257" w:lineRule="auto"/>
        <w:jc w:val="center"/>
        <w:rPr>
          <w:rFonts w:ascii="Calibri" w:eastAsia="Calibri" w:hAnsi="Calibri" w:cs="Calibri"/>
          <w:color w:val="ED7D31" w:themeColor="accent2"/>
          <w:sz w:val="28"/>
          <w:szCs w:val="28"/>
        </w:rPr>
      </w:pPr>
    </w:p>
    <w:p w14:paraId="4C008AD2" w14:textId="77777777" w:rsidR="0007758E" w:rsidRDefault="0007758E" w:rsidP="00DB3BD6">
      <w:pPr>
        <w:spacing w:line="257" w:lineRule="auto"/>
        <w:jc w:val="center"/>
        <w:rPr>
          <w:rFonts w:ascii="Calibri" w:eastAsia="Calibri" w:hAnsi="Calibri" w:cs="Calibri"/>
          <w:color w:val="ED7D31" w:themeColor="accent2"/>
          <w:sz w:val="28"/>
          <w:szCs w:val="28"/>
        </w:rPr>
      </w:pPr>
    </w:p>
    <w:p w14:paraId="1A4606D0" w14:textId="77777777" w:rsidR="0007758E" w:rsidRDefault="0007758E" w:rsidP="00DB3BD6">
      <w:pPr>
        <w:spacing w:line="257" w:lineRule="auto"/>
        <w:jc w:val="center"/>
        <w:rPr>
          <w:rFonts w:ascii="Calibri" w:eastAsia="Calibri" w:hAnsi="Calibri" w:cs="Calibri"/>
          <w:color w:val="ED7D31" w:themeColor="accent2"/>
          <w:sz w:val="28"/>
          <w:szCs w:val="28"/>
        </w:rPr>
      </w:pPr>
    </w:p>
    <w:p w14:paraId="626DC108" w14:textId="77777777" w:rsidR="0007758E" w:rsidRDefault="0007758E" w:rsidP="00DB3BD6">
      <w:pPr>
        <w:spacing w:line="257" w:lineRule="auto"/>
        <w:jc w:val="center"/>
        <w:rPr>
          <w:rFonts w:ascii="Calibri" w:eastAsia="Calibri" w:hAnsi="Calibri" w:cs="Calibri"/>
          <w:color w:val="ED7D31" w:themeColor="accent2"/>
          <w:sz w:val="28"/>
          <w:szCs w:val="28"/>
        </w:rPr>
      </w:pPr>
    </w:p>
    <w:p w14:paraId="25BDF0E6" w14:textId="77777777" w:rsidR="0007758E" w:rsidRDefault="0007758E" w:rsidP="00DB3BD6">
      <w:pPr>
        <w:spacing w:line="257" w:lineRule="auto"/>
        <w:jc w:val="center"/>
        <w:rPr>
          <w:rFonts w:ascii="Calibri" w:eastAsia="Calibri" w:hAnsi="Calibri" w:cs="Calibri"/>
          <w:color w:val="ED7D31" w:themeColor="accent2"/>
          <w:sz w:val="28"/>
          <w:szCs w:val="28"/>
        </w:rPr>
      </w:pPr>
    </w:p>
    <w:p w14:paraId="2D3C00DB" w14:textId="46E6C53A" w:rsidR="0007758E" w:rsidRDefault="0007758E" w:rsidP="00DB3BD6">
      <w:pPr>
        <w:spacing w:line="257" w:lineRule="auto"/>
        <w:jc w:val="center"/>
        <w:rPr>
          <w:rFonts w:ascii="Calibri" w:eastAsia="Calibri" w:hAnsi="Calibri" w:cs="Calibri"/>
          <w:color w:val="ED7D31" w:themeColor="accent2"/>
          <w:sz w:val="28"/>
          <w:szCs w:val="28"/>
        </w:rPr>
      </w:pPr>
    </w:p>
    <w:p w14:paraId="5077E2D4" w14:textId="77777777" w:rsidR="0007758E" w:rsidRDefault="0007758E" w:rsidP="00DB3BD6">
      <w:pPr>
        <w:spacing w:line="257" w:lineRule="auto"/>
        <w:jc w:val="center"/>
        <w:rPr>
          <w:rFonts w:ascii="Calibri" w:eastAsia="Calibri" w:hAnsi="Calibri" w:cs="Calibri"/>
          <w:color w:val="ED7D31" w:themeColor="accent2"/>
          <w:sz w:val="28"/>
          <w:szCs w:val="28"/>
        </w:rPr>
      </w:pPr>
    </w:p>
    <w:p w14:paraId="1C541AEA" w14:textId="77777777" w:rsidR="0007758E" w:rsidRDefault="0007758E" w:rsidP="00DB3BD6">
      <w:pPr>
        <w:spacing w:line="257" w:lineRule="auto"/>
        <w:jc w:val="center"/>
        <w:rPr>
          <w:rFonts w:ascii="Calibri" w:eastAsia="Calibri" w:hAnsi="Calibri" w:cs="Calibri"/>
          <w:color w:val="ED7D31" w:themeColor="accent2"/>
          <w:sz w:val="28"/>
          <w:szCs w:val="28"/>
        </w:rPr>
      </w:pPr>
    </w:p>
    <w:p w14:paraId="05B82DFF" w14:textId="77777777" w:rsidR="0007758E" w:rsidRDefault="0007758E" w:rsidP="00DB3BD6">
      <w:pPr>
        <w:spacing w:line="257" w:lineRule="auto"/>
        <w:jc w:val="center"/>
        <w:rPr>
          <w:rFonts w:ascii="Calibri" w:eastAsia="Calibri" w:hAnsi="Calibri" w:cs="Calibri"/>
          <w:color w:val="ED7D31" w:themeColor="accent2"/>
          <w:sz w:val="28"/>
          <w:szCs w:val="28"/>
        </w:rPr>
      </w:pPr>
    </w:p>
    <w:p w14:paraId="1BC0D6B6" w14:textId="77777777" w:rsidR="0007758E" w:rsidRDefault="0007758E" w:rsidP="00DB3BD6">
      <w:pPr>
        <w:spacing w:line="257" w:lineRule="auto"/>
        <w:jc w:val="center"/>
        <w:rPr>
          <w:rFonts w:ascii="Calibri" w:eastAsia="Calibri" w:hAnsi="Calibri" w:cs="Calibri"/>
          <w:color w:val="ED7D31" w:themeColor="accent2"/>
          <w:sz w:val="28"/>
          <w:szCs w:val="28"/>
        </w:rPr>
      </w:pPr>
    </w:p>
    <w:p w14:paraId="0F8C28AD" w14:textId="77777777" w:rsidR="0007758E" w:rsidRDefault="0007758E" w:rsidP="00DB3BD6">
      <w:pPr>
        <w:spacing w:line="257" w:lineRule="auto"/>
        <w:jc w:val="center"/>
        <w:rPr>
          <w:rFonts w:ascii="Calibri" w:eastAsia="Calibri" w:hAnsi="Calibri" w:cs="Calibri"/>
          <w:color w:val="ED7D31" w:themeColor="accent2"/>
          <w:sz w:val="28"/>
          <w:szCs w:val="28"/>
        </w:rPr>
      </w:pPr>
    </w:p>
    <w:p w14:paraId="45E016F0" w14:textId="77777777" w:rsidR="0007758E" w:rsidRDefault="0007758E" w:rsidP="00DB3BD6">
      <w:pPr>
        <w:spacing w:line="257" w:lineRule="auto"/>
        <w:jc w:val="center"/>
        <w:rPr>
          <w:rFonts w:ascii="Calibri" w:eastAsia="Calibri" w:hAnsi="Calibri" w:cs="Calibri"/>
          <w:color w:val="ED7D31" w:themeColor="accent2"/>
          <w:sz w:val="28"/>
          <w:szCs w:val="28"/>
        </w:rPr>
      </w:pPr>
    </w:p>
    <w:p w14:paraId="0BEF523E" w14:textId="77777777" w:rsidR="0007758E" w:rsidRDefault="0007758E" w:rsidP="00DB3BD6">
      <w:pPr>
        <w:spacing w:line="257" w:lineRule="auto"/>
        <w:jc w:val="center"/>
        <w:rPr>
          <w:rFonts w:ascii="Calibri" w:eastAsia="Calibri" w:hAnsi="Calibri" w:cs="Calibri"/>
          <w:color w:val="ED7D31" w:themeColor="accent2"/>
          <w:sz w:val="28"/>
          <w:szCs w:val="28"/>
        </w:rPr>
      </w:pPr>
    </w:p>
    <w:p w14:paraId="47C39534" w14:textId="77777777" w:rsidR="0007758E" w:rsidRDefault="0007758E" w:rsidP="00DB3BD6">
      <w:pPr>
        <w:spacing w:line="257" w:lineRule="auto"/>
        <w:jc w:val="center"/>
        <w:rPr>
          <w:rFonts w:ascii="Calibri" w:eastAsia="Calibri" w:hAnsi="Calibri" w:cs="Calibri"/>
          <w:color w:val="ED7D31" w:themeColor="accent2"/>
          <w:sz w:val="28"/>
          <w:szCs w:val="28"/>
        </w:rPr>
      </w:pPr>
    </w:p>
    <w:p w14:paraId="662962E9" w14:textId="46A2847E" w:rsidR="00DB3BD6" w:rsidRDefault="008D7F4F" w:rsidP="00DB3BD6">
      <w:pPr>
        <w:spacing w:line="257" w:lineRule="auto"/>
        <w:jc w:val="center"/>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 xml:space="preserve"> </w:t>
      </w:r>
      <w:r w:rsidR="00DB3BD6">
        <w:rPr>
          <w:rFonts w:ascii="Calibri" w:eastAsia="Calibri" w:hAnsi="Calibri" w:cs="Calibri"/>
          <w:color w:val="ED7D31" w:themeColor="accent2"/>
          <w:sz w:val="28"/>
          <w:szCs w:val="28"/>
        </w:rPr>
        <w:t>PROJECT</w:t>
      </w:r>
    </w:p>
    <w:p w14:paraId="1CAC4A96" w14:textId="004B5C87" w:rsidR="000862A8" w:rsidRDefault="000862A8"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DEVELOP SPARK APPLICATION.</w:t>
      </w:r>
    </w:p>
    <w:p w14:paraId="2AE9D0AC" w14:textId="3BC5EABD" w:rsidR="000862A8" w:rsidRDefault="000862A8"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USE SCALA OR PYTHON (</w:t>
      </w:r>
      <w:r w:rsidR="00BC5D0D">
        <w:rPr>
          <w:rFonts w:ascii="Calibri" w:eastAsia="Calibri" w:hAnsi="Calibri" w:cs="Calibri"/>
          <w:color w:val="ED7D31" w:themeColor="accent2"/>
          <w:sz w:val="28"/>
          <w:szCs w:val="28"/>
        </w:rPr>
        <w:t xml:space="preserve">PY </w:t>
      </w:r>
      <w:r>
        <w:rPr>
          <w:rFonts w:ascii="Calibri" w:eastAsia="Calibri" w:hAnsi="Calibri" w:cs="Calibri"/>
          <w:color w:val="ED7D31" w:themeColor="accent2"/>
          <w:sz w:val="28"/>
          <w:szCs w:val="28"/>
        </w:rPr>
        <w:t>SPARK FOR WORKING WITH PYTHON AND SPARK)</w:t>
      </w:r>
    </w:p>
    <w:p w14:paraId="5E7791C2" w14:textId="55120921" w:rsidR="000862A8" w:rsidRDefault="000862A8"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CAN BE A MACHINE LEARNING LANHUAGE</w:t>
      </w:r>
    </w:p>
    <w:p w14:paraId="67FDC1E6" w14:textId="66E7B4E6" w:rsidR="000862A8" w:rsidRDefault="000862A8"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IN SPARK THERE IS A MACHINE LEARNING LIBRARY (ML LIB)</w:t>
      </w:r>
    </w:p>
    <w:p w14:paraId="39A3C093" w14:textId="5FF4A283" w:rsidR="00BC5D0D" w:rsidRDefault="00BC5D0D"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WORK WITH 10 GB DATA SET</w:t>
      </w:r>
    </w:p>
    <w:p w14:paraId="1994063B" w14:textId="4931CF7F" w:rsidR="00BC5D0D" w:rsidRDefault="00AD6F0B"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USE GOOGLE COLLAB</w:t>
      </w:r>
    </w:p>
    <w:p w14:paraId="168FCDAC" w14:textId="442C3CC8" w:rsidR="0034714A" w:rsidRDefault="0034714A"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NO TITLE WILL BE GIVEN</w:t>
      </w:r>
    </w:p>
    <w:p w14:paraId="486B399A" w14:textId="045F19BA" w:rsidR="0034714A" w:rsidRDefault="00451343"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DATA ANALYTICS</w:t>
      </w:r>
    </w:p>
    <w:p w14:paraId="7149A709" w14:textId="04BFE06F" w:rsidR="00902A66" w:rsidRDefault="00D53E36"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WHEN YOU RUN</w:t>
      </w:r>
      <w:r w:rsidR="00ED1A8C">
        <w:rPr>
          <w:rFonts w:ascii="Calibri" w:eastAsia="Calibri" w:hAnsi="Calibri" w:cs="Calibri"/>
          <w:color w:val="ED7D31" w:themeColor="accent2"/>
          <w:sz w:val="28"/>
          <w:szCs w:val="28"/>
        </w:rPr>
        <w:t xml:space="preserve"> THE APPLICATION</w:t>
      </w:r>
      <w:r>
        <w:rPr>
          <w:rFonts w:ascii="Calibri" w:eastAsia="Calibri" w:hAnsi="Calibri" w:cs="Calibri"/>
          <w:color w:val="ED7D31" w:themeColor="accent2"/>
          <w:sz w:val="28"/>
          <w:szCs w:val="28"/>
        </w:rPr>
        <w:t>, YOU SHOULD BE ABLE TO DEMONSTRATE THAT ALL THE CORES ARE BEING UTILISED</w:t>
      </w:r>
    </w:p>
    <w:p w14:paraId="0E28B749" w14:textId="614F3BFD" w:rsidR="00B84A88" w:rsidRDefault="007A78EB" w:rsidP="00400DBD">
      <w:pPr>
        <w:spacing w:line="257" w:lineRule="auto"/>
        <w:rPr>
          <w:rFonts w:ascii="Calibri" w:eastAsia="Calibri" w:hAnsi="Calibri" w:cs="Calibri"/>
          <w:color w:val="ED7D31" w:themeColor="accent2"/>
          <w:sz w:val="28"/>
          <w:szCs w:val="28"/>
        </w:rPr>
      </w:pPr>
      <w:r>
        <w:rPr>
          <w:rFonts w:ascii="Calibri" w:eastAsia="Calibri" w:hAnsi="Calibri" w:cs="Calibri"/>
          <w:color w:val="ED7D31" w:themeColor="accent2"/>
          <w:sz w:val="28"/>
          <w:szCs w:val="28"/>
        </w:rPr>
        <w:t>DEMONSTRATE REAL CLUSTER (INSTEAD OF PSEUDO DISTRIBUTED MODE)</w:t>
      </w:r>
    </w:p>
    <w:p w14:paraId="4B9C78A9" w14:textId="77777777" w:rsidR="007F3ED8" w:rsidRDefault="007F3ED8" w:rsidP="00400DBD">
      <w:pPr>
        <w:spacing w:line="257" w:lineRule="auto"/>
        <w:rPr>
          <w:rFonts w:ascii="Calibri" w:eastAsia="Calibri" w:hAnsi="Calibri" w:cs="Calibri"/>
          <w:color w:val="ED7D31" w:themeColor="accent2"/>
          <w:sz w:val="28"/>
          <w:szCs w:val="28"/>
        </w:rPr>
      </w:pPr>
    </w:p>
    <w:p w14:paraId="0E95A625" w14:textId="5AD780C8" w:rsidR="007F3ED8" w:rsidRPr="00400DBD" w:rsidRDefault="007F3ED8" w:rsidP="00400DBD">
      <w:pPr>
        <w:spacing w:line="257" w:lineRule="auto"/>
        <w:rPr>
          <w:rFonts w:ascii="Calibri" w:eastAsia="Calibri" w:hAnsi="Calibri" w:cs="Calibri"/>
          <w:color w:val="ED7D31" w:themeColor="accent2"/>
          <w:sz w:val="28"/>
          <w:szCs w:val="28"/>
        </w:rPr>
      </w:pPr>
      <w:del w:id="129" w:author="P Sadhana" w:date="2022-05-12T10:56:00Z">
        <w:r w:rsidDel="007F3ED8">
          <w:rPr>
            <w:rFonts w:ascii="Calibri" w:eastAsia="Calibri" w:hAnsi="Calibri" w:cs="Calibri"/>
            <w:noProof/>
            <w:color w:val="ED7D31" w:themeColor="accent2"/>
            <w:sz w:val="28"/>
            <w:szCs w:val="28"/>
          </w:rPr>
          <mc:AlternateContent>
            <mc:Choice Requires="wpc">
              <w:drawing>
                <wp:inline distT="0" distB="0" distL="0" distR="0" wp14:anchorId="70E26260" wp14:editId="187470B2">
                  <wp:extent cx="5486400" cy="320040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2BD49C2D" id="Canvas 2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 id="_x0000_s1027" type="#_x0000_t75" style="position:absolute;width:54864;height:32004;visibility:visible;mso-wrap-style:square" filled="t">
                    <v:fill o:detectmouseclick="t"/>
                    <v:path o:connecttype="none"/>
                  </v:shape>
                  <w10:anchorlock/>
                </v:group>
              </w:pict>
            </mc:Fallback>
          </mc:AlternateContent>
        </w:r>
      </w:del>
    </w:p>
    <w:sectPr w:rsidR="007F3ED8" w:rsidRPr="00400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8E90D" w14:textId="77777777" w:rsidR="000C2424" w:rsidRDefault="000C2424" w:rsidP="001B2ADC">
      <w:pPr>
        <w:spacing w:after="0" w:line="240" w:lineRule="auto"/>
      </w:pPr>
      <w:r>
        <w:separator/>
      </w:r>
    </w:p>
  </w:endnote>
  <w:endnote w:type="continuationSeparator" w:id="0">
    <w:p w14:paraId="69FF6BBD" w14:textId="77777777" w:rsidR="000C2424" w:rsidRDefault="000C2424" w:rsidP="001B2ADC">
      <w:pPr>
        <w:spacing w:after="0" w:line="240" w:lineRule="auto"/>
      </w:pPr>
      <w:r>
        <w:continuationSeparator/>
      </w:r>
    </w:p>
  </w:endnote>
  <w:endnote w:type="continuationNotice" w:id="1">
    <w:p w14:paraId="3BBE7EC5" w14:textId="77777777" w:rsidR="000C2424" w:rsidRDefault="000C24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19C2" w14:textId="77777777" w:rsidR="000C2424" w:rsidRDefault="000C2424" w:rsidP="001B2ADC">
      <w:pPr>
        <w:spacing w:after="0" w:line="240" w:lineRule="auto"/>
      </w:pPr>
      <w:r>
        <w:separator/>
      </w:r>
    </w:p>
  </w:footnote>
  <w:footnote w:type="continuationSeparator" w:id="0">
    <w:p w14:paraId="388014F2" w14:textId="77777777" w:rsidR="000C2424" w:rsidRDefault="000C2424" w:rsidP="001B2ADC">
      <w:pPr>
        <w:spacing w:after="0" w:line="240" w:lineRule="auto"/>
      </w:pPr>
      <w:r>
        <w:continuationSeparator/>
      </w:r>
    </w:p>
  </w:footnote>
  <w:footnote w:type="continuationNotice" w:id="1">
    <w:p w14:paraId="19E8A5B9" w14:textId="77777777" w:rsidR="000C2424" w:rsidRDefault="000C24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132"/>
    <w:multiLevelType w:val="hybridMultilevel"/>
    <w:tmpl w:val="2518621C"/>
    <w:lvl w:ilvl="0" w:tplc="63366474">
      <w:start w:val="1"/>
      <w:numFmt w:val="bullet"/>
      <w:lvlText w:val="-"/>
      <w:lvlJc w:val="left"/>
      <w:pPr>
        <w:ind w:left="720" w:hanging="360"/>
      </w:pPr>
      <w:rPr>
        <w:rFonts w:ascii="Calibri" w:hAnsi="Calibri" w:hint="default"/>
      </w:rPr>
    </w:lvl>
    <w:lvl w:ilvl="1" w:tplc="4C106520">
      <w:start w:val="1"/>
      <w:numFmt w:val="bullet"/>
      <w:lvlText w:val="o"/>
      <w:lvlJc w:val="left"/>
      <w:pPr>
        <w:ind w:left="1440" w:hanging="360"/>
      </w:pPr>
      <w:rPr>
        <w:rFonts w:ascii="Courier New" w:hAnsi="Courier New" w:hint="default"/>
      </w:rPr>
    </w:lvl>
    <w:lvl w:ilvl="2" w:tplc="DA18620A">
      <w:start w:val="1"/>
      <w:numFmt w:val="bullet"/>
      <w:lvlText w:val=""/>
      <w:lvlJc w:val="left"/>
      <w:pPr>
        <w:ind w:left="2160" w:hanging="360"/>
      </w:pPr>
      <w:rPr>
        <w:rFonts w:ascii="Wingdings" w:hAnsi="Wingdings" w:hint="default"/>
      </w:rPr>
    </w:lvl>
    <w:lvl w:ilvl="3" w:tplc="A6D6E20A">
      <w:start w:val="1"/>
      <w:numFmt w:val="bullet"/>
      <w:lvlText w:val=""/>
      <w:lvlJc w:val="left"/>
      <w:pPr>
        <w:ind w:left="2880" w:hanging="360"/>
      </w:pPr>
      <w:rPr>
        <w:rFonts w:ascii="Symbol" w:hAnsi="Symbol" w:hint="default"/>
      </w:rPr>
    </w:lvl>
    <w:lvl w:ilvl="4" w:tplc="31B2F4F2">
      <w:start w:val="1"/>
      <w:numFmt w:val="bullet"/>
      <w:lvlText w:val="o"/>
      <w:lvlJc w:val="left"/>
      <w:pPr>
        <w:ind w:left="3600" w:hanging="360"/>
      </w:pPr>
      <w:rPr>
        <w:rFonts w:ascii="Courier New" w:hAnsi="Courier New" w:hint="default"/>
      </w:rPr>
    </w:lvl>
    <w:lvl w:ilvl="5" w:tplc="6EB0CDFA">
      <w:start w:val="1"/>
      <w:numFmt w:val="bullet"/>
      <w:lvlText w:val=""/>
      <w:lvlJc w:val="left"/>
      <w:pPr>
        <w:ind w:left="4320" w:hanging="360"/>
      </w:pPr>
      <w:rPr>
        <w:rFonts w:ascii="Wingdings" w:hAnsi="Wingdings" w:hint="default"/>
      </w:rPr>
    </w:lvl>
    <w:lvl w:ilvl="6" w:tplc="6930E886">
      <w:start w:val="1"/>
      <w:numFmt w:val="bullet"/>
      <w:lvlText w:val=""/>
      <w:lvlJc w:val="left"/>
      <w:pPr>
        <w:ind w:left="5040" w:hanging="360"/>
      </w:pPr>
      <w:rPr>
        <w:rFonts w:ascii="Symbol" w:hAnsi="Symbol" w:hint="default"/>
      </w:rPr>
    </w:lvl>
    <w:lvl w:ilvl="7" w:tplc="209EC11E">
      <w:start w:val="1"/>
      <w:numFmt w:val="bullet"/>
      <w:lvlText w:val="o"/>
      <w:lvlJc w:val="left"/>
      <w:pPr>
        <w:ind w:left="5760" w:hanging="360"/>
      </w:pPr>
      <w:rPr>
        <w:rFonts w:ascii="Courier New" w:hAnsi="Courier New" w:hint="default"/>
      </w:rPr>
    </w:lvl>
    <w:lvl w:ilvl="8" w:tplc="51187B64">
      <w:start w:val="1"/>
      <w:numFmt w:val="bullet"/>
      <w:lvlText w:val=""/>
      <w:lvlJc w:val="left"/>
      <w:pPr>
        <w:ind w:left="6480" w:hanging="360"/>
      </w:pPr>
      <w:rPr>
        <w:rFonts w:ascii="Wingdings" w:hAnsi="Wingdings" w:hint="default"/>
      </w:rPr>
    </w:lvl>
  </w:abstractNum>
  <w:abstractNum w:abstractNumId="1" w15:restartNumberingAfterBreak="0">
    <w:nsid w:val="2B82446E"/>
    <w:multiLevelType w:val="hybridMultilevel"/>
    <w:tmpl w:val="1B1EC462"/>
    <w:lvl w:ilvl="0" w:tplc="303241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03449"/>
    <w:multiLevelType w:val="hybridMultilevel"/>
    <w:tmpl w:val="3A5A1152"/>
    <w:lvl w:ilvl="0" w:tplc="B818FC18">
      <w:start w:val="1"/>
      <w:numFmt w:val="bullet"/>
      <w:lvlText w:val="-"/>
      <w:lvlJc w:val="left"/>
      <w:pPr>
        <w:ind w:left="720" w:hanging="360"/>
      </w:pPr>
      <w:rPr>
        <w:rFonts w:ascii="Calibri" w:hAnsi="Calibri" w:hint="default"/>
      </w:rPr>
    </w:lvl>
    <w:lvl w:ilvl="1" w:tplc="D6E22EE2">
      <w:start w:val="1"/>
      <w:numFmt w:val="bullet"/>
      <w:lvlText w:val="o"/>
      <w:lvlJc w:val="left"/>
      <w:pPr>
        <w:ind w:left="1440" w:hanging="360"/>
      </w:pPr>
      <w:rPr>
        <w:rFonts w:ascii="Courier New" w:hAnsi="Courier New" w:hint="default"/>
      </w:rPr>
    </w:lvl>
    <w:lvl w:ilvl="2" w:tplc="EE748650">
      <w:start w:val="1"/>
      <w:numFmt w:val="bullet"/>
      <w:lvlText w:val=""/>
      <w:lvlJc w:val="left"/>
      <w:pPr>
        <w:ind w:left="2160" w:hanging="360"/>
      </w:pPr>
      <w:rPr>
        <w:rFonts w:ascii="Wingdings" w:hAnsi="Wingdings" w:hint="default"/>
      </w:rPr>
    </w:lvl>
    <w:lvl w:ilvl="3" w:tplc="31388370">
      <w:start w:val="1"/>
      <w:numFmt w:val="bullet"/>
      <w:lvlText w:val=""/>
      <w:lvlJc w:val="left"/>
      <w:pPr>
        <w:ind w:left="2880" w:hanging="360"/>
      </w:pPr>
      <w:rPr>
        <w:rFonts w:ascii="Symbol" w:hAnsi="Symbol" w:hint="default"/>
      </w:rPr>
    </w:lvl>
    <w:lvl w:ilvl="4" w:tplc="F28A3A6A">
      <w:start w:val="1"/>
      <w:numFmt w:val="bullet"/>
      <w:lvlText w:val="o"/>
      <w:lvlJc w:val="left"/>
      <w:pPr>
        <w:ind w:left="3600" w:hanging="360"/>
      </w:pPr>
      <w:rPr>
        <w:rFonts w:ascii="Courier New" w:hAnsi="Courier New" w:hint="default"/>
      </w:rPr>
    </w:lvl>
    <w:lvl w:ilvl="5" w:tplc="4A4828B2">
      <w:start w:val="1"/>
      <w:numFmt w:val="bullet"/>
      <w:lvlText w:val=""/>
      <w:lvlJc w:val="left"/>
      <w:pPr>
        <w:ind w:left="4320" w:hanging="360"/>
      </w:pPr>
      <w:rPr>
        <w:rFonts w:ascii="Wingdings" w:hAnsi="Wingdings" w:hint="default"/>
      </w:rPr>
    </w:lvl>
    <w:lvl w:ilvl="6" w:tplc="AB7413FA">
      <w:start w:val="1"/>
      <w:numFmt w:val="bullet"/>
      <w:lvlText w:val=""/>
      <w:lvlJc w:val="left"/>
      <w:pPr>
        <w:ind w:left="5040" w:hanging="360"/>
      </w:pPr>
      <w:rPr>
        <w:rFonts w:ascii="Symbol" w:hAnsi="Symbol" w:hint="default"/>
      </w:rPr>
    </w:lvl>
    <w:lvl w:ilvl="7" w:tplc="E35AA758">
      <w:start w:val="1"/>
      <w:numFmt w:val="bullet"/>
      <w:lvlText w:val="o"/>
      <w:lvlJc w:val="left"/>
      <w:pPr>
        <w:ind w:left="5760" w:hanging="360"/>
      </w:pPr>
      <w:rPr>
        <w:rFonts w:ascii="Courier New" w:hAnsi="Courier New" w:hint="default"/>
      </w:rPr>
    </w:lvl>
    <w:lvl w:ilvl="8" w:tplc="650288A2">
      <w:start w:val="1"/>
      <w:numFmt w:val="bullet"/>
      <w:lvlText w:val=""/>
      <w:lvlJc w:val="left"/>
      <w:pPr>
        <w:ind w:left="6480" w:hanging="360"/>
      </w:pPr>
      <w:rPr>
        <w:rFonts w:ascii="Wingdings" w:hAnsi="Wingdings" w:hint="default"/>
      </w:rPr>
    </w:lvl>
  </w:abstractNum>
  <w:abstractNum w:abstractNumId="3" w15:restartNumberingAfterBreak="0">
    <w:nsid w:val="60112EED"/>
    <w:multiLevelType w:val="hybridMultilevel"/>
    <w:tmpl w:val="5D841C86"/>
    <w:lvl w:ilvl="0" w:tplc="00FCF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7011359">
    <w:abstractNumId w:val="0"/>
  </w:num>
  <w:num w:numId="2" w16cid:durableId="1455905060">
    <w:abstractNumId w:val="2"/>
  </w:num>
  <w:num w:numId="3" w16cid:durableId="947467000">
    <w:abstractNumId w:val="3"/>
  </w:num>
  <w:num w:numId="4" w16cid:durableId="26877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E7C3"/>
    <w:rsid w:val="00003474"/>
    <w:rsid w:val="000132BB"/>
    <w:rsid w:val="000137F3"/>
    <w:rsid w:val="000257B8"/>
    <w:rsid w:val="00025952"/>
    <w:rsid w:val="00031B90"/>
    <w:rsid w:val="00031E83"/>
    <w:rsid w:val="000332BB"/>
    <w:rsid w:val="00034F1F"/>
    <w:rsid w:val="000353D9"/>
    <w:rsid w:val="000359AD"/>
    <w:rsid w:val="00040544"/>
    <w:rsid w:val="000419D6"/>
    <w:rsid w:val="00043DB3"/>
    <w:rsid w:val="00047E9F"/>
    <w:rsid w:val="00056A2C"/>
    <w:rsid w:val="00062C0F"/>
    <w:rsid w:val="0007553A"/>
    <w:rsid w:val="0007758E"/>
    <w:rsid w:val="000833A8"/>
    <w:rsid w:val="000855CE"/>
    <w:rsid w:val="000862A8"/>
    <w:rsid w:val="00090502"/>
    <w:rsid w:val="0009153A"/>
    <w:rsid w:val="00096F7C"/>
    <w:rsid w:val="0009727E"/>
    <w:rsid w:val="000A30CB"/>
    <w:rsid w:val="000A66C3"/>
    <w:rsid w:val="000B11CF"/>
    <w:rsid w:val="000B24EC"/>
    <w:rsid w:val="000B3A39"/>
    <w:rsid w:val="000B4D2A"/>
    <w:rsid w:val="000C2424"/>
    <w:rsid w:val="000C3C3B"/>
    <w:rsid w:val="000C44F2"/>
    <w:rsid w:val="000D39E1"/>
    <w:rsid w:val="000D6B83"/>
    <w:rsid w:val="000E17E6"/>
    <w:rsid w:val="000F0BB7"/>
    <w:rsid w:val="000F58C3"/>
    <w:rsid w:val="000F5C8A"/>
    <w:rsid w:val="001050EE"/>
    <w:rsid w:val="001110CE"/>
    <w:rsid w:val="00111F09"/>
    <w:rsid w:val="00113CD4"/>
    <w:rsid w:val="00120687"/>
    <w:rsid w:val="00122A89"/>
    <w:rsid w:val="001237E6"/>
    <w:rsid w:val="00125ADC"/>
    <w:rsid w:val="00135AB6"/>
    <w:rsid w:val="00135BE2"/>
    <w:rsid w:val="00137C1B"/>
    <w:rsid w:val="001435B1"/>
    <w:rsid w:val="00152539"/>
    <w:rsid w:val="00153B76"/>
    <w:rsid w:val="00161466"/>
    <w:rsid w:val="00161886"/>
    <w:rsid w:val="001623C5"/>
    <w:rsid w:val="00174EAA"/>
    <w:rsid w:val="001765ED"/>
    <w:rsid w:val="00181841"/>
    <w:rsid w:val="00191FDE"/>
    <w:rsid w:val="00193A9B"/>
    <w:rsid w:val="00194EA9"/>
    <w:rsid w:val="001A4549"/>
    <w:rsid w:val="001A5548"/>
    <w:rsid w:val="001B2ADC"/>
    <w:rsid w:val="001C31E8"/>
    <w:rsid w:val="001D085C"/>
    <w:rsid w:val="001E394F"/>
    <w:rsid w:val="001E417E"/>
    <w:rsid w:val="001E4A69"/>
    <w:rsid w:val="001F57B1"/>
    <w:rsid w:val="001F6FAD"/>
    <w:rsid w:val="00200409"/>
    <w:rsid w:val="00213251"/>
    <w:rsid w:val="00222385"/>
    <w:rsid w:val="002237C2"/>
    <w:rsid w:val="0022521A"/>
    <w:rsid w:val="00225714"/>
    <w:rsid w:val="0023591C"/>
    <w:rsid w:val="002417DC"/>
    <w:rsid w:val="00250BBA"/>
    <w:rsid w:val="002515DF"/>
    <w:rsid w:val="002569A9"/>
    <w:rsid w:val="002654BB"/>
    <w:rsid w:val="00275E88"/>
    <w:rsid w:val="002803E4"/>
    <w:rsid w:val="002855D6"/>
    <w:rsid w:val="00287FBB"/>
    <w:rsid w:val="00291A00"/>
    <w:rsid w:val="002954A0"/>
    <w:rsid w:val="002A10F6"/>
    <w:rsid w:val="002B56D8"/>
    <w:rsid w:val="002B64B9"/>
    <w:rsid w:val="002C4077"/>
    <w:rsid w:val="002C5B77"/>
    <w:rsid w:val="002C794D"/>
    <w:rsid w:val="002D2E3B"/>
    <w:rsid w:val="002F2247"/>
    <w:rsid w:val="00300876"/>
    <w:rsid w:val="003017D0"/>
    <w:rsid w:val="0030469A"/>
    <w:rsid w:val="0030602E"/>
    <w:rsid w:val="00307B92"/>
    <w:rsid w:val="00314C69"/>
    <w:rsid w:val="00317754"/>
    <w:rsid w:val="00323414"/>
    <w:rsid w:val="00323463"/>
    <w:rsid w:val="0032415B"/>
    <w:rsid w:val="00326160"/>
    <w:rsid w:val="00326B36"/>
    <w:rsid w:val="00340AF5"/>
    <w:rsid w:val="00340B18"/>
    <w:rsid w:val="003450F7"/>
    <w:rsid w:val="0034517C"/>
    <w:rsid w:val="00346823"/>
    <w:rsid w:val="0034714A"/>
    <w:rsid w:val="00350711"/>
    <w:rsid w:val="00350D1C"/>
    <w:rsid w:val="00352737"/>
    <w:rsid w:val="00353244"/>
    <w:rsid w:val="00355C35"/>
    <w:rsid w:val="00364562"/>
    <w:rsid w:val="00367F98"/>
    <w:rsid w:val="003743C7"/>
    <w:rsid w:val="003751FB"/>
    <w:rsid w:val="00384FF3"/>
    <w:rsid w:val="0038710D"/>
    <w:rsid w:val="00392307"/>
    <w:rsid w:val="00392E83"/>
    <w:rsid w:val="003B2DF6"/>
    <w:rsid w:val="003B7886"/>
    <w:rsid w:val="003C6077"/>
    <w:rsid w:val="003D0BA5"/>
    <w:rsid w:val="003E1BA2"/>
    <w:rsid w:val="003E23A1"/>
    <w:rsid w:val="003F2059"/>
    <w:rsid w:val="00400DBD"/>
    <w:rsid w:val="00402791"/>
    <w:rsid w:val="00403F81"/>
    <w:rsid w:val="00406FA4"/>
    <w:rsid w:val="0041127F"/>
    <w:rsid w:val="004125C5"/>
    <w:rsid w:val="00414414"/>
    <w:rsid w:val="00414833"/>
    <w:rsid w:val="00434987"/>
    <w:rsid w:val="004401FE"/>
    <w:rsid w:val="004460A5"/>
    <w:rsid w:val="00451343"/>
    <w:rsid w:val="004559AF"/>
    <w:rsid w:val="00461A24"/>
    <w:rsid w:val="00486035"/>
    <w:rsid w:val="00486E67"/>
    <w:rsid w:val="00492580"/>
    <w:rsid w:val="004A3C32"/>
    <w:rsid w:val="004C57EB"/>
    <w:rsid w:val="004C6F2B"/>
    <w:rsid w:val="004D2823"/>
    <w:rsid w:val="004D4927"/>
    <w:rsid w:val="004D54D3"/>
    <w:rsid w:val="004E006E"/>
    <w:rsid w:val="004E618B"/>
    <w:rsid w:val="004F194E"/>
    <w:rsid w:val="004F4BBC"/>
    <w:rsid w:val="00502947"/>
    <w:rsid w:val="00515E4F"/>
    <w:rsid w:val="0052271F"/>
    <w:rsid w:val="00526B9D"/>
    <w:rsid w:val="00530B3F"/>
    <w:rsid w:val="00532B29"/>
    <w:rsid w:val="00537DBA"/>
    <w:rsid w:val="005422B0"/>
    <w:rsid w:val="00542677"/>
    <w:rsid w:val="00544C9A"/>
    <w:rsid w:val="00545FAA"/>
    <w:rsid w:val="00555E92"/>
    <w:rsid w:val="00560B15"/>
    <w:rsid w:val="00563CAE"/>
    <w:rsid w:val="00573485"/>
    <w:rsid w:val="005735E0"/>
    <w:rsid w:val="005760E2"/>
    <w:rsid w:val="00597825"/>
    <w:rsid w:val="005A0D64"/>
    <w:rsid w:val="005A11B6"/>
    <w:rsid w:val="005A1933"/>
    <w:rsid w:val="005A5265"/>
    <w:rsid w:val="005A755F"/>
    <w:rsid w:val="005B0E44"/>
    <w:rsid w:val="005B3650"/>
    <w:rsid w:val="005D5280"/>
    <w:rsid w:val="005D7A10"/>
    <w:rsid w:val="005E1E31"/>
    <w:rsid w:val="005E2CF5"/>
    <w:rsid w:val="005E6E0E"/>
    <w:rsid w:val="005F1C28"/>
    <w:rsid w:val="005F6997"/>
    <w:rsid w:val="0061450F"/>
    <w:rsid w:val="00615F75"/>
    <w:rsid w:val="0062354F"/>
    <w:rsid w:val="0062519E"/>
    <w:rsid w:val="00625D4C"/>
    <w:rsid w:val="00626C1C"/>
    <w:rsid w:val="006412EB"/>
    <w:rsid w:val="00643C8B"/>
    <w:rsid w:val="0064672C"/>
    <w:rsid w:val="00653E33"/>
    <w:rsid w:val="00662DE6"/>
    <w:rsid w:val="0067498B"/>
    <w:rsid w:val="00690571"/>
    <w:rsid w:val="006927D8"/>
    <w:rsid w:val="0069304F"/>
    <w:rsid w:val="00694FB5"/>
    <w:rsid w:val="00697DA2"/>
    <w:rsid w:val="006A00E0"/>
    <w:rsid w:val="006A0F1E"/>
    <w:rsid w:val="006B0A78"/>
    <w:rsid w:val="006B3B95"/>
    <w:rsid w:val="006B73A0"/>
    <w:rsid w:val="006C0785"/>
    <w:rsid w:val="006C19B4"/>
    <w:rsid w:val="006E7863"/>
    <w:rsid w:val="007006F2"/>
    <w:rsid w:val="007104F7"/>
    <w:rsid w:val="00726514"/>
    <w:rsid w:val="00731656"/>
    <w:rsid w:val="00735B94"/>
    <w:rsid w:val="00735DCA"/>
    <w:rsid w:val="00741B23"/>
    <w:rsid w:val="00741B3B"/>
    <w:rsid w:val="00744891"/>
    <w:rsid w:val="007546C0"/>
    <w:rsid w:val="007561C4"/>
    <w:rsid w:val="00756AEC"/>
    <w:rsid w:val="0076224F"/>
    <w:rsid w:val="00764727"/>
    <w:rsid w:val="0076575D"/>
    <w:rsid w:val="00765F30"/>
    <w:rsid w:val="00776B40"/>
    <w:rsid w:val="00776C75"/>
    <w:rsid w:val="00777A54"/>
    <w:rsid w:val="00796334"/>
    <w:rsid w:val="00796498"/>
    <w:rsid w:val="00797355"/>
    <w:rsid w:val="00797E25"/>
    <w:rsid w:val="007A2D1A"/>
    <w:rsid w:val="007A5312"/>
    <w:rsid w:val="007A78EB"/>
    <w:rsid w:val="007B0F3B"/>
    <w:rsid w:val="007B2523"/>
    <w:rsid w:val="007B4EC5"/>
    <w:rsid w:val="007C67E9"/>
    <w:rsid w:val="007D4B26"/>
    <w:rsid w:val="007D6502"/>
    <w:rsid w:val="007E0994"/>
    <w:rsid w:val="007E53C8"/>
    <w:rsid w:val="007E5A86"/>
    <w:rsid w:val="007F3ED8"/>
    <w:rsid w:val="007F482B"/>
    <w:rsid w:val="007F684D"/>
    <w:rsid w:val="00800F53"/>
    <w:rsid w:val="00801E10"/>
    <w:rsid w:val="008057DD"/>
    <w:rsid w:val="00807B54"/>
    <w:rsid w:val="008148DB"/>
    <w:rsid w:val="00817F83"/>
    <w:rsid w:val="00821E20"/>
    <w:rsid w:val="008248F2"/>
    <w:rsid w:val="0083275A"/>
    <w:rsid w:val="0084065E"/>
    <w:rsid w:val="008442C6"/>
    <w:rsid w:val="00846C6D"/>
    <w:rsid w:val="00850724"/>
    <w:rsid w:val="0086183F"/>
    <w:rsid w:val="00863C3A"/>
    <w:rsid w:val="008720C7"/>
    <w:rsid w:val="00874367"/>
    <w:rsid w:val="00877294"/>
    <w:rsid w:val="00880B00"/>
    <w:rsid w:val="008818C6"/>
    <w:rsid w:val="00883FC9"/>
    <w:rsid w:val="008861CC"/>
    <w:rsid w:val="00890207"/>
    <w:rsid w:val="008948F8"/>
    <w:rsid w:val="008A04A9"/>
    <w:rsid w:val="008A1C69"/>
    <w:rsid w:val="008A2AE2"/>
    <w:rsid w:val="008A5599"/>
    <w:rsid w:val="008A7C95"/>
    <w:rsid w:val="008B167D"/>
    <w:rsid w:val="008B365D"/>
    <w:rsid w:val="008B56EF"/>
    <w:rsid w:val="008D10BB"/>
    <w:rsid w:val="008D17D8"/>
    <w:rsid w:val="008D66B9"/>
    <w:rsid w:val="008D7F4F"/>
    <w:rsid w:val="008E163F"/>
    <w:rsid w:val="008F0C91"/>
    <w:rsid w:val="008F5F30"/>
    <w:rsid w:val="00902482"/>
    <w:rsid w:val="00902A66"/>
    <w:rsid w:val="00910F43"/>
    <w:rsid w:val="00916CE4"/>
    <w:rsid w:val="009177CB"/>
    <w:rsid w:val="00917FEC"/>
    <w:rsid w:val="009200A7"/>
    <w:rsid w:val="00921B5E"/>
    <w:rsid w:val="009301E8"/>
    <w:rsid w:val="009302FE"/>
    <w:rsid w:val="009316E5"/>
    <w:rsid w:val="00931F1B"/>
    <w:rsid w:val="009320D6"/>
    <w:rsid w:val="0093292B"/>
    <w:rsid w:val="009337D2"/>
    <w:rsid w:val="00934EB9"/>
    <w:rsid w:val="00940F91"/>
    <w:rsid w:val="00941BB0"/>
    <w:rsid w:val="00955E21"/>
    <w:rsid w:val="00960A84"/>
    <w:rsid w:val="00971ABB"/>
    <w:rsid w:val="00977FBF"/>
    <w:rsid w:val="009931A8"/>
    <w:rsid w:val="00994583"/>
    <w:rsid w:val="00994DBF"/>
    <w:rsid w:val="0099514A"/>
    <w:rsid w:val="00997223"/>
    <w:rsid w:val="009A15FC"/>
    <w:rsid w:val="009A4A8D"/>
    <w:rsid w:val="009B25BD"/>
    <w:rsid w:val="009B6402"/>
    <w:rsid w:val="009B7031"/>
    <w:rsid w:val="009C389E"/>
    <w:rsid w:val="009C4BCB"/>
    <w:rsid w:val="009D46EB"/>
    <w:rsid w:val="009E569C"/>
    <w:rsid w:val="00A0427C"/>
    <w:rsid w:val="00A24554"/>
    <w:rsid w:val="00A260CA"/>
    <w:rsid w:val="00A27469"/>
    <w:rsid w:val="00A27508"/>
    <w:rsid w:val="00A41338"/>
    <w:rsid w:val="00A50434"/>
    <w:rsid w:val="00A50FE0"/>
    <w:rsid w:val="00A514A9"/>
    <w:rsid w:val="00A51A55"/>
    <w:rsid w:val="00A5345B"/>
    <w:rsid w:val="00A540CC"/>
    <w:rsid w:val="00A54BA6"/>
    <w:rsid w:val="00A60E7B"/>
    <w:rsid w:val="00A617E0"/>
    <w:rsid w:val="00A6383C"/>
    <w:rsid w:val="00A6460E"/>
    <w:rsid w:val="00A647A4"/>
    <w:rsid w:val="00A64A31"/>
    <w:rsid w:val="00A71040"/>
    <w:rsid w:val="00A74DEC"/>
    <w:rsid w:val="00A74E0D"/>
    <w:rsid w:val="00A77EA9"/>
    <w:rsid w:val="00A8080A"/>
    <w:rsid w:val="00A91EFA"/>
    <w:rsid w:val="00A9767E"/>
    <w:rsid w:val="00AA5B93"/>
    <w:rsid w:val="00AA6CB5"/>
    <w:rsid w:val="00AB3D95"/>
    <w:rsid w:val="00AC31F7"/>
    <w:rsid w:val="00AC5448"/>
    <w:rsid w:val="00AD16BF"/>
    <w:rsid w:val="00AD274F"/>
    <w:rsid w:val="00AD3602"/>
    <w:rsid w:val="00AD6F0B"/>
    <w:rsid w:val="00AE5FEE"/>
    <w:rsid w:val="00AF081F"/>
    <w:rsid w:val="00AF26A3"/>
    <w:rsid w:val="00B12BE9"/>
    <w:rsid w:val="00B15668"/>
    <w:rsid w:val="00B16469"/>
    <w:rsid w:val="00B258F7"/>
    <w:rsid w:val="00B26C1B"/>
    <w:rsid w:val="00B465B6"/>
    <w:rsid w:val="00B478A1"/>
    <w:rsid w:val="00B62BC2"/>
    <w:rsid w:val="00B64072"/>
    <w:rsid w:val="00B66E54"/>
    <w:rsid w:val="00B67E20"/>
    <w:rsid w:val="00B7096E"/>
    <w:rsid w:val="00B765B0"/>
    <w:rsid w:val="00B76DC2"/>
    <w:rsid w:val="00B84A88"/>
    <w:rsid w:val="00B84F57"/>
    <w:rsid w:val="00B96F31"/>
    <w:rsid w:val="00BA0600"/>
    <w:rsid w:val="00BA27BD"/>
    <w:rsid w:val="00BB65C8"/>
    <w:rsid w:val="00BC0F19"/>
    <w:rsid w:val="00BC5D0D"/>
    <w:rsid w:val="00BD3239"/>
    <w:rsid w:val="00BD492A"/>
    <w:rsid w:val="00BE6F72"/>
    <w:rsid w:val="00BF646B"/>
    <w:rsid w:val="00BF7B61"/>
    <w:rsid w:val="00C04C2B"/>
    <w:rsid w:val="00C070F3"/>
    <w:rsid w:val="00C16F05"/>
    <w:rsid w:val="00C21D59"/>
    <w:rsid w:val="00C220C2"/>
    <w:rsid w:val="00C278BA"/>
    <w:rsid w:val="00C33D3F"/>
    <w:rsid w:val="00C36874"/>
    <w:rsid w:val="00C427E4"/>
    <w:rsid w:val="00C5E7C3"/>
    <w:rsid w:val="00C657B0"/>
    <w:rsid w:val="00C70314"/>
    <w:rsid w:val="00C7785B"/>
    <w:rsid w:val="00C87199"/>
    <w:rsid w:val="00C90721"/>
    <w:rsid w:val="00C9182C"/>
    <w:rsid w:val="00C91E13"/>
    <w:rsid w:val="00C94767"/>
    <w:rsid w:val="00C960DF"/>
    <w:rsid w:val="00C9720F"/>
    <w:rsid w:val="00CA514F"/>
    <w:rsid w:val="00CA6267"/>
    <w:rsid w:val="00CA7CAD"/>
    <w:rsid w:val="00CC33C1"/>
    <w:rsid w:val="00CD0CF2"/>
    <w:rsid w:val="00CD3196"/>
    <w:rsid w:val="00CD5C0E"/>
    <w:rsid w:val="00CE4BFE"/>
    <w:rsid w:val="00CE649C"/>
    <w:rsid w:val="00D1362D"/>
    <w:rsid w:val="00D13A15"/>
    <w:rsid w:val="00D14FB6"/>
    <w:rsid w:val="00D21DB3"/>
    <w:rsid w:val="00D22D7A"/>
    <w:rsid w:val="00D3257C"/>
    <w:rsid w:val="00D37DBD"/>
    <w:rsid w:val="00D51A3C"/>
    <w:rsid w:val="00D53E36"/>
    <w:rsid w:val="00D64E14"/>
    <w:rsid w:val="00D65227"/>
    <w:rsid w:val="00D72014"/>
    <w:rsid w:val="00D75132"/>
    <w:rsid w:val="00D774FB"/>
    <w:rsid w:val="00D77F3A"/>
    <w:rsid w:val="00D84E5D"/>
    <w:rsid w:val="00D84F46"/>
    <w:rsid w:val="00D872AA"/>
    <w:rsid w:val="00D934F3"/>
    <w:rsid w:val="00D94B8A"/>
    <w:rsid w:val="00DA0574"/>
    <w:rsid w:val="00DA29A3"/>
    <w:rsid w:val="00DA3583"/>
    <w:rsid w:val="00DB3BD6"/>
    <w:rsid w:val="00DB7D82"/>
    <w:rsid w:val="00DC0072"/>
    <w:rsid w:val="00DC177E"/>
    <w:rsid w:val="00DC5388"/>
    <w:rsid w:val="00DC7257"/>
    <w:rsid w:val="00DD15AA"/>
    <w:rsid w:val="00DD3027"/>
    <w:rsid w:val="00DE3B31"/>
    <w:rsid w:val="00DF248B"/>
    <w:rsid w:val="00E04F12"/>
    <w:rsid w:val="00E129DB"/>
    <w:rsid w:val="00E21E68"/>
    <w:rsid w:val="00E313F3"/>
    <w:rsid w:val="00E40825"/>
    <w:rsid w:val="00E46D08"/>
    <w:rsid w:val="00E5171C"/>
    <w:rsid w:val="00E55248"/>
    <w:rsid w:val="00E603A8"/>
    <w:rsid w:val="00E6195F"/>
    <w:rsid w:val="00E62A8D"/>
    <w:rsid w:val="00E65199"/>
    <w:rsid w:val="00E6748C"/>
    <w:rsid w:val="00E81E72"/>
    <w:rsid w:val="00E84B90"/>
    <w:rsid w:val="00E87665"/>
    <w:rsid w:val="00EA387B"/>
    <w:rsid w:val="00EB0D2C"/>
    <w:rsid w:val="00EB4A79"/>
    <w:rsid w:val="00EB6366"/>
    <w:rsid w:val="00EC17C2"/>
    <w:rsid w:val="00EC5988"/>
    <w:rsid w:val="00EC7E3A"/>
    <w:rsid w:val="00ED1A8C"/>
    <w:rsid w:val="00ED224E"/>
    <w:rsid w:val="00EE1B79"/>
    <w:rsid w:val="00EE377B"/>
    <w:rsid w:val="00EE4813"/>
    <w:rsid w:val="00EF4BEA"/>
    <w:rsid w:val="00EF76BE"/>
    <w:rsid w:val="00F02F17"/>
    <w:rsid w:val="00F03C52"/>
    <w:rsid w:val="00F05327"/>
    <w:rsid w:val="00F11384"/>
    <w:rsid w:val="00F135DA"/>
    <w:rsid w:val="00F143C5"/>
    <w:rsid w:val="00F17B9C"/>
    <w:rsid w:val="00F22844"/>
    <w:rsid w:val="00F23DFC"/>
    <w:rsid w:val="00F26CBD"/>
    <w:rsid w:val="00F3136D"/>
    <w:rsid w:val="00F41C43"/>
    <w:rsid w:val="00F50CAD"/>
    <w:rsid w:val="00F52A64"/>
    <w:rsid w:val="00F6173A"/>
    <w:rsid w:val="00F70988"/>
    <w:rsid w:val="00F74876"/>
    <w:rsid w:val="00F841BF"/>
    <w:rsid w:val="00F86100"/>
    <w:rsid w:val="00F90765"/>
    <w:rsid w:val="00F941F4"/>
    <w:rsid w:val="00F9706F"/>
    <w:rsid w:val="00FA7B5A"/>
    <w:rsid w:val="00FA7ED2"/>
    <w:rsid w:val="00FB0886"/>
    <w:rsid w:val="00FB08AF"/>
    <w:rsid w:val="00FB52FD"/>
    <w:rsid w:val="00FC264B"/>
    <w:rsid w:val="00FC3AC7"/>
    <w:rsid w:val="00FC4269"/>
    <w:rsid w:val="00FC484F"/>
    <w:rsid w:val="00FD1141"/>
    <w:rsid w:val="00FE36FF"/>
    <w:rsid w:val="049D4896"/>
    <w:rsid w:val="06448B80"/>
    <w:rsid w:val="07432876"/>
    <w:rsid w:val="08A05F95"/>
    <w:rsid w:val="2045EC48"/>
    <w:rsid w:val="253AB9A7"/>
    <w:rsid w:val="263B8460"/>
    <w:rsid w:val="2EC2D38C"/>
    <w:rsid w:val="313FCBDD"/>
    <w:rsid w:val="3A5AF9DD"/>
    <w:rsid w:val="3B2DCEFC"/>
    <w:rsid w:val="46F1B1F2"/>
    <w:rsid w:val="4BDAC55D"/>
    <w:rsid w:val="4ED6CBC6"/>
    <w:rsid w:val="520A0945"/>
    <w:rsid w:val="537D93C2"/>
    <w:rsid w:val="565BBAAF"/>
    <w:rsid w:val="57EE2DFB"/>
    <w:rsid w:val="5A1C3E67"/>
    <w:rsid w:val="5F20B90C"/>
    <w:rsid w:val="684EC328"/>
    <w:rsid w:val="6D592CC3"/>
    <w:rsid w:val="6D7E6F90"/>
    <w:rsid w:val="700EC19A"/>
    <w:rsid w:val="70571540"/>
    <w:rsid w:val="729E9257"/>
    <w:rsid w:val="760A2107"/>
    <w:rsid w:val="769E49D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E7C3"/>
  <w15:chartTrackingRefBased/>
  <w15:docId w15:val="{0EF1A593-6368-4D76-918B-F9BC9F44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00876"/>
    <w:rPr>
      <w:color w:val="0563C1" w:themeColor="hyperlink"/>
      <w:u w:val="single"/>
    </w:rPr>
  </w:style>
  <w:style w:type="character" w:styleId="UnresolvedMention">
    <w:name w:val="Unresolved Mention"/>
    <w:basedOn w:val="DefaultParagraphFont"/>
    <w:uiPriority w:val="99"/>
    <w:semiHidden/>
    <w:unhideWhenUsed/>
    <w:rsid w:val="00300876"/>
    <w:rPr>
      <w:color w:val="605E5C"/>
      <w:shd w:val="clear" w:color="auto" w:fill="E1DFDD"/>
    </w:rPr>
  </w:style>
  <w:style w:type="paragraph" w:styleId="Header">
    <w:name w:val="header"/>
    <w:basedOn w:val="Normal"/>
    <w:link w:val="HeaderChar"/>
    <w:uiPriority w:val="99"/>
    <w:unhideWhenUsed/>
    <w:rsid w:val="001B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ADC"/>
  </w:style>
  <w:style w:type="paragraph" w:styleId="Footer">
    <w:name w:val="footer"/>
    <w:basedOn w:val="Normal"/>
    <w:link w:val="FooterChar"/>
    <w:uiPriority w:val="99"/>
    <w:unhideWhenUsed/>
    <w:rsid w:val="001B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ADC"/>
  </w:style>
  <w:style w:type="paragraph" w:styleId="Revision">
    <w:name w:val="Revision"/>
    <w:hidden/>
    <w:uiPriority w:val="99"/>
    <w:semiHidden/>
    <w:rsid w:val="007F3E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9409">
      <w:bodyDiv w:val="1"/>
      <w:marLeft w:val="0"/>
      <w:marRight w:val="0"/>
      <w:marTop w:val="0"/>
      <w:marBottom w:val="0"/>
      <w:divBdr>
        <w:top w:val="none" w:sz="0" w:space="0" w:color="auto"/>
        <w:left w:val="none" w:sz="0" w:space="0" w:color="auto"/>
        <w:bottom w:val="none" w:sz="0" w:space="0" w:color="auto"/>
        <w:right w:val="none" w:sz="0" w:space="0" w:color="auto"/>
      </w:divBdr>
    </w:div>
    <w:div w:id="78381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lightbend.com/scala/2.13.4/scala-2.13.4.deb" TargetMode="External"/><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09:50:52.341"/>
    </inkml:context>
    <inkml:brush xml:id="br0">
      <inkml:brushProperty name="width" value="0.025" units="cm"/>
      <inkml:brushProperty name="height" value="0.025" units="cm"/>
      <inkml:brushProperty name="color" value="#F6630D"/>
    </inkml:brush>
  </inkml:definitions>
  <inkml:trace contextRef="#ctx0" brushRef="#br0">1 0 24575,'-1'16'0,"1"-4"0,0 0 0,1 1 0,0-1 0,4 17 0,-4-25 0,1 1 0,-1-1 0,1 0 0,0 0 0,0 0 0,1 0 0,-1 0 0,1-1 0,0 1 0,0-1 0,0 1 0,1-1 0,-1 0 0,1 0 0,5 3 0,13 9 0,-7-5 0,-1-1 0,1 0 0,1-1 0,31 12 0,33 11 0,3 2 0,-69-27 0,-1 0 0,0 0 0,0 1 0,0 1 0,-1 0 0,0 1 0,-1 0 0,16 16 0,-20-16-1365,-2-1-5461</inkml:trace>
  <inkml:trace contextRef="#ctx0" brushRef="#br0" timeOffset="2833.05">571 49 24575,'4'1'0,"0"0"0,1 0 0,-1 0 0,0 1 0,0-1 0,0 1 0,0 0 0,0 0 0,-1 1 0,5 2 0,13 8 0,68 26 0,2-4 0,105 25 0,-167-54 0,-1-1 0,55 1 0,-1 1 0,182 27 0,-226-32 0,1-3 0,-1-1 0,0-1 0,42-11 0,-36 7 0,136-12 0,147 14 0,-185 7 0,-63-3 0,87 3 0,-153-1 0,0 2 0,-1 0 0,17 6 0,-18-5 0,1-1 0,-1 0 0,0-1 0,22 2 0,-16-3 0,16-1 0,-1 1 0,0 2 0,0 1 0,35 9 0,-24-6 0,-37-6 0,1-1 0,-1 1 0,1 0 0,-1 1 0,0-1 0,0 1 0,0 1 0,0-1 0,8 5 0,28 18 0,-32-21 0,0 1 0,-1 1 0,0 0 0,15 12 0,8 8-1365,-22-21-5461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09:50:50.014"/>
    </inkml:context>
    <inkml:brush xml:id="br0">
      <inkml:brushProperty name="width" value="0.025" units="cm"/>
      <inkml:brushProperty name="height" value="0.025" units="cm"/>
      <inkml:brushProperty name="color" value="#F6630D"/>
    </inkml:brush>
  </inkml:definitions>
  <inkml:trace contextRef="#ctx0" brushRef="#br0">15 14 24575,'0'-2'0,"0"-5"0,0 3 0,0 4 0,0 5 0,0 4 0,0 4 0,0 3 0,0 0 0,0 1 0,0 1 0,0-1 0,0 0 0,-3-3 0,-1-1 0,1 0 0,0 1 0,1-2-8191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5:51:29.466"/>
    </inkml:context>
    <inkml:brush xml:id="br0">
      <inkml:brushProperty name="width" value="0.05" units="cm"/>
      <inkml:brushProperty name="height" value="0.0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5:51:28.711"/>
    </inkml:context>
    <inkml:brush xml:id="br0">
      <inkml:brushProperty name="width" value="0.05" units="cm"/>
      <inkml:brushProperty name="height" value="0.05" units="cm"/>
    </inkml:brush>
  </inkml:definitions>
  <inkml:trace contextRef="#ctx0" brushRef="#br0">111 24 24575,'-4'0'0,"-5"-4"0,-5-1 0,-5-1 0,-2 2 0,-3 1 0,4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0A4F5-FE1F-423F-9A0F-93BA3DF3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Links>
    <vt:vector size="6" baseType="variant">
      <vt:variant>
        <vt:i4>4849731</vt:i4>
      </vt:variant>
      <vt:variant>
        <vt:i4>0</vt:i4>
      </vt:variant>
      <vt:variant>
        <vt:i4>0</vt:i4>
      </vt:variant>
      <vt:variant>
        <vt:i4>5</vt:i4>
      </vt:variant>
      <vt:variant>
        <vt:lpwstr>https://downloads.lightbend.com/scala/2.13.4/scala-2.13.4.deb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Sadhana</dc:creator>
  <cp:keywords/>
  <dc:description/>
  <cp:lastModifiedBy>Nandhitha Ravishankar</cp:lastModifiedBy>
  <cp:revision>2</cp:revision>
  <dcterms:created xsi:type="dcterms:W3CDTF">2023-12-24T07:26:00Z</dcterms:created>
  <dcterms:modified xsi:type="dcterms:W3CDTF">2023-12-24T07:26:00Z</dcterms:modified>
</cp:coreProperties>
</file>